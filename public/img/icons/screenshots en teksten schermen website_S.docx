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70E4" w:rsidRDefault="00C870E4" w:rsidP="00C870E4">
      <w:pPr>
        <w:pStyle w:val="Kop1"/>
      </w:pPr>
      <w:r>
        <w:t>Startscherm</w:t>
      </w:r>
    </w:p>
    <w:p w:rsidR="00C870E4" w:rsidRDefault="00C870E4"/>
    <w:p w:rsidR="00590E60" w:rsidRDefault="00C870E4">
      <w:r w:rsidRPr="00C870E4">
        <w:rPr>
          <w:noProof/>
          <w:lang w:eastAsia="nl-NL"/>
        </w:rPr>
        <w:drawing>
          <wp:inline distT="0" distB="0" distL="0" distR="0" wp14:anchorId="34F2AE52" wp14:editId="0594744D">
            <wp:extent cx="6645910" cy="5538470"/>
            <wp:effectExtent l="0" t="0" r="2540" b="508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45910" cy="5538470"/>
                    </a:xfrm>
                    <a:prstGeom prst="rect">
                      <a:avLst/>
                    </a:prstGeom>
                  </pic:spPr>
                </pic:pic>
              </a:graphicData>
            </a:graphic>
          </wp:inline>
        </w:drawing>
      </w:r>
    </w:p>
    <w:p w:rsidR="00C870E4" w:rsidRPr="00C870E4" w:rsidRDefault="00C870E4" w:rsidP="00C870E4">
      <w:pPr>
        <w:shd w:val="clear" w:color="auto" w:fill="FFFFFF"/>
        <w:spacing w:before="300" w:after="150" w:line="240" w:lineRule="auto"/>
        <w:outlineLvl w:val="0"/>
        <w:rPr>
          <w:rFonts w:ascii="Helvetica" w:eastAsia="Times New Roman" w:hAnsi="Helvetica" w:cs="Times New Roman"/>
          <w:color w:val="333333"/>
          <w:kern w:val="36"/>
          <w:sz w:val="54"/>
          <w:szCs w:val="54"/>
          <w:lang w:eastAsia="nl-NL"/>
        </w:rPr>
      </w:pPr>
      <w:r w:rsidRPr="00C870E4">
        <w:rPr>
          <w:rFonts w:ascii="Helvetica" w:eastAsia="Times New Roman" w:hAnsi="Helvetica" w:cs="Times New Roman"/>
          <w:color w:val="333333"/>
          <w:kern w:val="36"/>
          <w:sz w:val="54"/>
          <w:szCs w:val="54"/>
          <w:lang w:eastAsia="nl-NL"/>
        </w:rPr>
        <w:t>Een passende school</w:t>
      </w:r>
    </w:p>
    <w:p w:rsidR="00C870E4" w:rsidRPr="00C870E4" w:rsidRDefault="00C870E4" w:rsidP="00C870E4">
      <w:pPr>
        <w:spacing w:after="0" w:line="240" w:lineRule="auto"/>
        <w:rPr>
          <w:rFonts w:ascii="Times New Roman" w:eastAsia="Times New Roman" w:hAnsi="Times New Roman" w:cs="Times New Roman"/>
          <w:sz w:val="24"/>
          <w:szCs w:val="24"/>
          <w:lang w:eastAsia="nl-NL"/>
        </w:rPr>
      </w:pPr>
      <w:r w:rsidRPr="00C870E4">
        <w:rPr>
          <w:rFonts w:ascii="Helvetica" w:eastAsia="Times New Roman" w:hAnsi="Helvetica" w:cs="Times New Roman"/>
          <w:color w:val="555555"/>
          <w:sz w:val="21"/>
          <w:szCs w:val="21"/>
          <w:lang w:eastAsia="nl-NL"/>
        </w:rPr>
        <w:br/>
      </w:r>
    </w:p>
    <w:p w:rsidR="00C870E4" w:rsidRPr="00C870E4" w:rsidRDefault="00C870E4" w:rsidP="00C870E4">
      <w:pPr>
        <w:shd w:val="clear" w:color="auto" w:fill="FFFFFF"/>
        <w:spacing w:after="150" w:line="300" w:lineRule="atLeast"/>
        <w:rPr>
          <w:rFonts w:ascii="Helvetica" w:eastAsia="Times New Roman" w:hAnsi="Helvetica" w:cs="Times New Roman"/>
          <w:color w:val="555555"/>
          <w:sz w:val="21"/>
          <w:szCs w:val="21"/>
          <w:lang w:eastAsia="nl-NL"/>
        </w:rPr>
      </w:pPr>
      <w:r w:rsidRPr="00C870E4">
        <w:rPr>
          <w:rFonts w:ascii="Helvetica" w:eastAsia="Times New Roman" w:hAnsi="Helvetica" w:cs="Times New Roman"/>
          <w:color w:val="555555"/>
          <w:sz w:val="21"/>
          <w:szCs w:val="21"/>
          <w:lang w:eastAsia="nl-NL"/>
        </w:rPr>
        <w:t xml:space="preserve">U zoekt een passende school voor uw kind, en uw kind heeft iets extra's nodig. </w:t>
      </w:r>
      <w:ins w:id="0" w:author="Sandra Beekhoven" w:date="2016-09-12T16:42:00Z">
        <w:r w:rsidR="00BC30DC">
          <w:rPr>
            <w:rFonts w:ascii="Helvetica" w:eastAsia="Times New Roman" w:hAnsi="Helvetica" w:cs="Times New Roman"/>
            <w:color w:val="555555"/>
            <w:sz w:val="21"/>
            <w:szCs w:val="21"/>
            <w:lang w:eastAsia="nl-NL"/>
          </w:rPr>
          <w:t xml:space="preserve">Met </w:t>
        </w:r>
      </w:ins>
      <w:del w:id="1" w:author="Sandra Beekhoven" w:date="2016-09-12T16:03:00Z">
        <w:r w:rsidRPr="00C870E4" w:rsidDel="005C7125">
          <w:rPr>
            <w:rFonts w:ascii="Helvetica" w:eastAsia="Times New Roman" w:hAnsi="Helvetica" w:cs="Times New Roman"/>
            <w:color w:val="555555"/>
            <w:sz w:val="21"/>
            <w:szCs w:val="21"/>
            <w:lang w:eastAsia="nl-NL"/>
          </w:rPr>
          <w:delText xml:space="preserve">Dan kan </w:delText>
        </w:r>
      </w:del>
      <w:r w:rsidRPr="00C870E4">
        <w:rPr>
          <w:rFonts w:ascii="Helvetica" w:eastAsia="Times New Roman" w:hAnsi="Helvetica" w:cs="Times New Roman"/>
          <w:color w:val="555555"/>
          <w:sz w:val="21"/>
          <w:szCs w:val="21"/>
          <w:lang w:eastAsia="nl-NL"/>
        </w:rPr>
        <w:t xml:space="preserve">deze site </w:t>
      </w:r>
      <w:ins w:id="2" w:author="Sandra Beekhoven" w:date="2016-09-12T16:03:00Z">
        <w:r w:rsidR="005C7125">
          <w:rPr>
            <w:rFonts w:ascii="Helvetica" w:eastAsia="Times New Roman" w:hAnsi="Helvetica" w:cs="Times New Roman"/>
            <w:color w:val="555555"/>
            <w:sz w:val="21"/>
            <w:szCs w:val="21"/>
            <w:lang w:eastAsia="nl-NL"/>
          </w:rPr>
          <w:t xml:space="preserve">kunt </w:t>
        </w:r>
      </w:ins>
      <w:r w:rsidRPr="00C870E4">
        <w:rPr>
          <w:rFonts w:ascii="Helvetica" w:eastAsia="Times New Roman" w:hAnsi="Helvetica" w:cs="Times New Roman"/>
          <w:color w:val="555555"/>
          <w:sz w:val="21"/>
          <w:szCs w:val="21"/>
          <w:lang w:eastAsia="nl-NL"/>
        </w:rPr>
        <w:t xml:space="preserve">u </w:t>
      </w:r>
      <w:del w:id="3" w:author="Sandra Beekhoven" w:date="2016-09-12T16:03:00Z">
        <w:r w:rsidRPr="00C870E4" w:rsidDel="005C7125">
          <w:rPr>
            <w:rFonts w:ascii="Helvetica" w:eastAsia="Times New Roman" w:hAnsi="Helvetica" w:cs="Times New Roman"/>
            <w:color w:val="555555"/>
            <w:sz w:val="21"/>
            <w:szCs w:val="21"/>
            <w:lang w:eastAsia="nl-NL"/>
          </w:rPr>
          <w:delText xml:space="preserve">helpen om </w:delText>
        </w:r>
      </w:del>
      <w:r w:rsidRPr="00C870E4">
        <w:rPr>
          <w:rFonts w:ascii="Helvetica" w:eastAsia="Times New Roman" w:hAnsi="Helvetica" w:cs="Times New Roman"/>
          <w:color w:val="555555"/>
          <w:sz w:val="21"/>
          <w:szCs w:val="21"/>
          <w:lang w:eastAsia="nl-NL"/>
        </w:rPr>
        <w:t>de juiste school te vinden.</w:t>
      </w:r>
    </w:p>
    <w:p w:rsidR="00C870E4" w:rsidRDefault="00C870E4" w:rsidP="00C870E4">
      <w:pPr>
        <w:shd w:val="clear" w:color="auto" w:fill="FFFFFF"/>
        <w:spacing w:after="150" w:line="300" w:lineRule="atLeast"/>
        <w:rPr>
          <w:ins w:id="4" w:author="Sandra Beekhoven" w:date="2016-09-12T16:42:00Z"/>
          <w:rFonts w:ascii="Helvetica" w:eastAsia="Times New Roman" w:hAnsi="Helvetica" w:cs="Times New Roman"/>
          <w:color w:val="555555"/>
          <w:sz w:val="21"/>
          <w:szCs w:val="21"/>
          <w:lang w:eastAsia="nl-NL"/>
        </w:rPr>
      </w:pPr>
      <w:r w:rsidRPr="00C870E4">
        <w:rPr>
          <w:rFonts w:ascii="Helvetica" w:eastAsia="Times New Roman" w:hAnsi="Helvetica" w:cs="Times New Roman"/>
          <w:color w:val="555555"/>
          <w:sz w:val="21"/>
          <w:szCs w:val="21"/>
          <w:lang w:eastAsia="nl-NL"/>
        </w:rPr>
        <w:t>U vindt hier alle basisscho</w:t>
      </w:r>
      <w:r w:rsidR="00590E60">
        <w:rPr>
          <w:rFonts w:ascii="Helvetica" w:eastAsia="Times New Roman" w:hAnsi="Helvetica" w:cs="Times New Roman"/>
          <w:color w:val="555555"/>
          <w:sz w:val="21"/>
          <w:szCs w:val="21"/>
          <w:lang w:eastAsia="nl-NL"/>
        </w:rPr>
        <w:softHyphen/>
      </w:r>
      <w:r w:rsidR="00590E60">
        <w:rPr>
          <w:rFonts w:ascii="Helvetica" w:eastAsia="Times New Roman" w:hAnsi="Helvetica" w:cs="Times New Roman"/>
          <w:color w:val="555555"/>
          <w:sz w:val="21"/>
          <w:szCs w:val="21"/>
          <w:lang w:eastAsia="nl-NL"/>
        </w:rPr>
        <w:softHyphen/>
      </w:r>
      <w:r w:rsidRPr="00C870E4">
        <w:rPr>
          <w:rFonts w:ascii="Helvetica" w:eastAsia="Times New Roman" w:hAnsi="Helvetica" w:cs="Times New Roman"/>
          <w:color w:val="555555"/>
          <w:sz w:val="21"/>
          <w:szCs w:val="21"/>
          <w:lang w:eastAsia="nl-NL"/>
        </w:rPr>
        <w:t>len, speciale basisscholen en scholen voor speciaal onderwijs in Tilburg en omgeving. Deze scholen werken samen in het samenwerkingsverband Plein013.</w:t>
      </w:r>
    </w:p>
    <w:p w:rsidR="00BC30DC" w:rsidRPr="00C870E4" w:rsidRDefault="00BC30DC" w:rsidP="00C870E4">
      <w:pPr>
        <w:shd w:val="clear" w:color="auto" w:fill="FFFFFF"/>
        <w:spacing w:after="150" w:line="300" w:lineRule="atLeast"/>
        <w:rPr>
          <w:rFonts w:ascii="Helvetica" w:eastAsia="Times New Roman" w:hAnsi="Helvetica" w:cs="Times New Roman"/>
          <w:color w:val="555555"/>
          <w:sz w:val="21"/>
          <w:szCs w:val="21"/>
          <w:lang w:eastAsia="nl-NL"/>
        </w:rPr>
      </w:pPr>
    </w:p>
    <w:p w:rsidR="00C870E4" w:rsidRPr="00C870E4" w:rsidDel="00F63D9F" w:rsidRDefault="00C870E4" w:rsidP="00C870E4">
      <w:pPr>
        <w:shd w:val="clear" w:color="auto" w:fill="FFFFFF"/>
        <w:spacing w:after="150" w:line="300" w:lineRule="atLeast"/>
        <w:rPr>
          <w:del w:id="5" w:author="Sandra Beekhoven" w:date="2016-09-12T16:57:00Z"/>
          <w:rFonts w:ascii="Helvetica" w:eastAsia="Times New Roman" w:hAnsi="Helvetica" w:cs="Times New Roman"/>
          <w:color w:val="555555"/>
          <w:sz w:val="21"/>
          <w:szCs w:val="21"/>
          <w:lang w:eastAsia="nl-NL"/>
        </w:rPr>
      </w:pPr>
      <w:del w:id="6" w:author="Sandra Beekhoven" w:date="2016-09-12T16:57:00Z">
        <w:r w:rsidRPr="00C870E4" w:rsidDel="00F63D9F">
          <w:rPr>
            <w:rFonts w:ascii="Helvetica" w:eastAsia="Times New Roman" w:hAnsi="Helvetica" w:cs="Times New Roman"/>
            <w:color w:val="555555"/>
            <w:sz w:val="21"/>
            <w:szCs w:val="21"/>
            <w:lang w:eastAsia="nl-NL"/>
          </w:rPr>
          <w:delText>U kunt nu kiezen</w:delText>
        </w:r>
      </w:del>
      <w:del w:id="7" w:author="Sandra Beekhoven" w:date="2016-09-12T16:18:00Z">
        <w:r w:rsidRPr="00C870E4" w:rsidDel="007B14B5">
          <w:rPr>
            <w:rFonts w:ascii="Helvetica" w:eastAsia="Times New Roman" w:hAnsi="Helvetica" w:cs="Times New Roman"/>
            <w:color w:val="555555"/>
            <w:sz w:val="21"/>
            <w:szCs w:val="21"/>
            <w:lang w:eastAsia="nl-NL"/>
          </w:rPr>
          <w:delText xml:space="preserve"> of u wilt zoeken op naam van de school of dat u een selectie wil maken.</w:delText>
        </w:r>
      </w:del>
    </w:p>
    <w:p w:rsidR="00C870E4" w:rsidRPr="00C870E4" w:rsidDel="007B14B5" w:rsidRDefault="00590E60" w:rsidP="00C870E4">
      <w:pPr>
        <w:shd w:val="clear" w:color="auto" w:fill="FFFFFF"/>
        <w:spacing w:after="150" w:line="300" w:lineRule="atLeast"/>
        <w:rPr>
          <w:del w:id="8" w:author="Sandra Beekhoven" w:date="2016-09-12T16:19:00Z"/>
          <w:rFonts w:ascii="Helvetica" w:eastAsia="Times New Roman" w:hAnsi="Helvetica" w:cs="Times New Roman"/>
          <w:color w:val="555555"/>
          <w:sz w:val="21"/>
          <w:szCs w:val="21"/>
          <w:lang w:eastAsia="nl-NL"/>
        </w:rPr>
      </w:pPr>
      <w:del w:id="9" w:author="Sandra Beekhoven" w:date="2016-09-12T16:19:00Z">
        <w:r w:rsidDel="007B14B5">
          <w:fldChar w:fldCharType="begin"/>
        </w:r>
        <w:r w:rsidDel="007B14B5">
          <w:delInstrText xml:space="preserve"> HYPERLINK "http://pc305.dialogic.local:81/zoeken" </w:delInstrText>
        </w:r>
        <w:r w:rsidDel="007B14B5">
          <w:fldChar w:fldCharType="separate"/>
        </w:r>
        <w:r w:rsidR="00C870E4" w:rsidRPr="00C870E4" w:rsidDel="007B14B5">
          <w:rPr>
            <w:rFonts w:ascii="Helvetica" w:eastAsia="Times New Roman" w:hAnsi="Helvetica" w:cs="Times New Roman"/>
            <w:color w:val="158CBA"/>
            <w:sz w:val="21"/>
            <w:szCs w:val="21"/>
            <w:u w:val="single"/>
            <w:lang w:eastAsia="nl-NL"/>
          </w:rPr>
          <w:delText>Zoeken op schoolnaam</w:delText>
        </w:r>
        <w:r w:rsidDel="007B14B5">
          <w:rPr>
            <w:rFonts w:ascii="Helvetica" w:eastAsia="Times New Roman" w:hAnsi="Helvetica" w:cs="Times New Roman"/>
            <w:color w:val="158CBA"/>
            <w:sz w:val="21"/>
            <w:szCs w:val="21"/>
            <w:u w:val="single"/>
            <w:lang w:eastAsia="nl-NL"/>
          </w:rPr>
          <w:fldChar w:fldCharType="end"/>
        </w:r>
      </w:del>
      <w:ins w:id="10" w:author="Sandra Beekhoven" w:date="2016-09-12T16:19:00Z">
        <w:r w:rsidR="007B14B5" w:rsidRPr="007B14B5">
          <w:t xml:space="preserve"> </w:t>
        </w:r>
        <w:r w:rsidR="007B14B5">
          <w:t xml:space="preserve"> Ik weet de naam van de school waarover ik informatie wil</w:t>
        </w:r>
      </w:ins>
      <w:ins w:id="11" w:author="Sandra Beekhoven" w:date="2016-09-12T16:57:00Z">
        <w:r w:rsidR="00F63D9F">
          <w:t>:</w:t>
        </w:r>
      </w:ins>
    </w:p>
    <w:p w:rsidR="00C870E4" w:rsidRPr="00C870E4" w:rsidDel="007B14B5" w:rsidRDefault="00590E60" w:rsidP="00C870E4">
      <w:pPr>
        <w:shd w:val="clear" w:color="auto" w:fill="FFFFFF"/>
        <w:spacing w:after="150" w:line="300" w:lineRule="atLeast"/>
        <w:rPr>
          <w:del w:id="12" w:author="Sandra Beekhoven" w:date="2016-09-12T16:19:00Z"/>
          <w:rFonts w:ascii="Helvetica" w:eastAsia="Times New Roman" w:hAnsi="Helvetica" w:cs="Times New Roman"/>
          <w:color w:val="555555"/>
          <w:sz w:val="21"/>
          <w:szCs w:val="21"/>
          <w:lang w:eastAsia="nl-NL"/>
        </w:rPr>
      </w:pPr>
      <w:del w:id="13" w:author="Sandra Beekhoven" w:date="2016-09-12T16:19:00Z">
        <w:r w:rsidDel="007B14B5">
          <w:fldChar w:fldCharType="begin"/>
        </w:r>
        <w:r w:rsidDel="007B14B5">
          <w:delInstrText xml:space="preserve"> HYPERLINK "http://pc305.dialogic.local:81/geavanceerd_zoeken" </w:delInstrText>
        </w:r>
        <w:r w:rsidDel="007B14B5">
          <w:fldChar w:fldCharType="separate"/>
        </w:r>
        <w:r w:rsidR="00C870E4" w:rsidRPr="00C870E4" w:rsidDel="007B14B5">
          <w:rPr>
            <w:rFonts w:ascii="Helvetica" w:eastAsia="Times New Roman" w:hAnsi="Helvetica" w:cs="Times New Roman"/>
            <w:color w:val="158CBA"/>
            <w:sz w:val="21"/>
            <w:szCs w:val="21"/>
            <w:u w:val="single"/>
            <w:lang w:eastAsia="nl-NL"/>
          </w:rPr>
          <w:delText>Scholen selecteren</w:delText>
        </w:r>
        <w:r w:rsidDel="007B14B5">
          <w:rPr>
            <w:rFonts w:ascii="Helvetica" w:eastAsia="Times New Roman" w:hAnsi="Helvetica" w:cs="Times New Roman"/>
            <w:color w:val="158CBA"/>
            <w:sz w:val="21"/>
            <w:szCs w:val="21"/>
            <w:u w:val="single"/>
            <w:lang w:eastAsia="nl-NL"/>
          </w:rPr>
          <w:fldChar w:fldCharType="end"/>
        </w:r>
      </w:del>
      <w:ins w:id="14" w:author="Sandra Beekhoven" w:date="2016-09-12T16:19:00Z">
        <w:r w:rsidR="007B14B5" w:rsidRPr="007B14B5">
          <w:t xml:space="preserve"> </w:t>
        </w:r>
        <w:r w:rsidR="007B14B5">
          <w:t>Ik zoek een school die bij mijn kind past</w:t>
        </w:r>
      </w:ins>
    </w:p>
    <w:p w:rsidR="00C870E4" w:rsidRPr="00C870E4" w:rsidRDefault="00C870E4" w:rsidP="00C870E4">
      <w:pPr>
        <w:spacing w:after="0" w:line="240" w:lineRule="auto"/>
        <w:rPr>
          <w:rFonts w:ascii="Times New Roman" w:eastAsia="Times New Roman" w:hAnsi="Times New Roman" w:cs="Times New Roman"/>
          <w:sz w:val="24"/>
          <w:szCs w:val="24"/>
          <w:lang w:eastAsia="nl-NL"/>
        </w:rPr>
      </w:pPr>
      <w:r w:rsidRPr="00C870E4">
        <w:rPr>
          <w:rFonts w:ascii="Helvetica" w:eastAsia="Times New Roman" w:hAnsi="Helvetica" w:cs="Times New Roman"/>
          <w:color w:val="555555"/>
          <w:sz w:val="21"/>
          <w:szCs w:val="21"/>
          <w:lang w:eastAsia="nl-NL"/>
        </w:rPr>
        <w:lastRenderedPageBreak/>
        <w:br/>
      </w:r>
    </w:p>
    <w:p w:rsidR="00C870E4" w:rsidRPr="00C870E4" w:rsidRDefault="00C870E4" w:rsidP="00C870E4">
      <w:pPr>
        <w:shd w:val="clear" w:color="auto" w:fill="FFFFFF"/>
        <w:spacing w:before="300" w:after="150" w:line="240" w:lineRule="auto"/>
        <w:outlineLvl w:val="0"/>
        <w:rPr>
          <w:rFonts w:ascii="Helvetica" w:eastAsia="Times New Roman" w:hAnsi="Helvetica" w:cs="Times New Roman"/>
          <w:color w:val="333333"/>
          <w:kern w:val="36"/>
          <w:sz w:val="54"/>
          <w:szCs w:val="54"/>
          <w:lang w:eastAsia="nl-NL"/>
        </w:rPr>
      </w:pPr>
      <w:r w:rsidRPr="00C870E4">
        <w:rPr>
          <w:rFonts w:ascii="Helvetica" w:eastAsia="Times New Roman" w:hAnsi="Helvetica" w:cs="Times New Roman"/>
          <w:color w:val="333333"/>
          <w:kern w:val="36"/>
          <w:sz w:val="54"/>
          <w:szCs w:val="54"/>
          <w:lang w:eastAsia="nl-NL"/>
        </w:rPr>
        <w:t>Over deze website</w:t>
      </w:r>
    </w:p>
    <w:p w:rsidR="00C870E4" w:rsidRPr="00C870E4" w:rsidRDefault="00C870E4" w:rsidP="00C870E4">
      <w:pPr>
        <w:spacing w:after="0" w:line="240" w:lineRule="auto"/>
        <w:rPr>
          <w:rFonts w:ascii="Times New Roman" w:eastAsia="Times New Roman" w:hAnsi="Times New Roman" w:cs="Times New Roman"/>
          <w:sz w:val="24"/>
          <w:szCs w:val="24"/>
          <w:lang w:eastAsia="nl-NL"/>
        </w:rPr>
      </w:pPr>
      <w:r w:rsidRPr="00C870E4">
        <w:rPr>
          <w:rFonts w:ascii="Helvetica" w:eastAsia="Times New Roman" w:hAnsi="Helvetica" w:cs="Times New Roman"/>
          <w:color w:val="555555"/>
          <w:sz w:val="21"/>
          <w:szCs w:val="21"/>
          <w:lang w:eastAsia="nl-NL"/>
        </w:rPr>
        <w:br/>
      </w:r>
    </w:p>
    <w:p w:rsidR="00C870E4" w:rsidRPr="00C870E4" w:rsidRDefault="00C870E4" w:rsidP="00C870E4">
      <w:pPr>
        <w:shd w:val="clear" w:color="auto" w:fill="FFFFFF"/>
        <w:spacing w:after="150" w:line="300" w:lineRule="atLeast"/>
        <w:rPr>
          <w:rFonts w:ascii="Helvetica" w:eastAsia="Times New Roman" w:hAnsi="Helvetica" w:cs="Times New Roman"/>
          <w:color w:val="555555"/>
          <w:sz w:val="21"/>
          <w:szCs w:val="21"/>
          <w:lang w:eastAsia="nl-NL"/>
        </w:rPr>
      </w:pPr>
      <w:r w:rsidRPr="00C870E4">
        <w:rPr>
          <w:rFonts w:ascii="Helvetica" w:eastAsia="Times New Roman" w:hAnsi="Helvetica" w:cs="Times New Roman"/>
          <w:color w:val="555555"/>
          <w:sz w:val="21"/>
          <w:szCs w:val="21"/>
          <w:lang w:eastAsia="nl-NL"/>
        </w:rPr>
        <w:t>De informatie voor ouders is samengesteld op basis van de schoolondersteuningsprofielen uit 2015 van alle scholen van Plein013. In de wet Passend onderwijs staat dat elke school minimaal eens in de vier jaar haar schoolondersteuningsprofiel vaststelt.</w:t>
      </w:r>
    </w:p>
    <w:p w:rsidR="00C870E4" w:rsidRPr="00C870E4" w:rsidRDefault="00C870E4" w:rsidP="00C870E4">
      <w:pPr>
        <w:spacing w:after="0" w:line="240" w:lineRule="auto"/>
        <w:rPr>
          <w:rFonts w:ascii="Times New Roman" w:eastAsia="Times New Roman" w:hAnsi="Times New Roman" w:cs="Times New Roman"/>
          <w:sz w:val="24"/>
          <w:szCs w:val="24"/>
          <w:lang w:eastAsia="nl-NL"/>
        </w:rPr>
      </w:pPr>
      <w:r w:rsidRPr="00C870E4">
        <w:rPr>
          <w:rFonts w:ascii="Helvetica" w:eastAsia="Times New Roman" w:hAnsi="Helvetica" w:cs="Times New Roman"/>
          <w:color w:val="555555"/>
          <w:sz w:val="21"/>
          <w:szCs w:val="21"/>
          <w:lang w:eastAsia="nl-NL"/>
        </w:rPr>
        <w:br/>
      </w:r>
    </w:p>
    <w:p w:rsidR="00C870E4" w:rsidRPr="00C870E4" w:rsidRDefault="00C870E4" w:rsidP="00C870E4">
      <w:pPr>
        <w:shd w:val="clear" w:color="auto" w:fill="FFFFFF"/>
        <w:spacing w:before="300" w:after="150" w:line="240" w:lineRule="auto"/>
        <w:outlineLvl w:val="0"/>
        <w:rPr>
          <w:rFonts w:ascii="Helvetica" w:eastAsia="Times New Roman" w:hAnsi="Helvetica" w:cs="Times New Roman"/>
          <w:color w:val="333333"/>
          <w:kern w:val="36"/>
          <w:sz w:val="54"/>
          <w:szCs w:val="54"/>
          <w:lang w:eastAsia="nl-NL"/>
        </w:rPr>
      </w:pPr>
      <w:commentRangeStart w:id="15"/>
      <w:r w:rsidRPr="00C870E4">
        <w:rPr>
          <w:rFonts w:ascii="Helvetica" w:eastAsia="Times New Roman" w:hAnsi="Helvetica" w:cs="Times New Roman"/>
          <w:color w:val="333333"/>
          <w:kern w:val="36"/>
          <w:sz w:val="54"/>
          <w:szCs w:val="54"/>
          <w:lang w:eastAsia="nl-NL"/>
        </w:rPr>
        <w:t>Over speciaal (basis)onderwijs</w:t>
      </w:r>
    </w:p>
    <w:p w:rsidR="00C870E4" w:rsidRPr="00C870E4" w:rsidRDefault="00C870E4" w:rsidP="00C870E4">
      <w:pPr>
        <w:spacing w:after="0" w:line="240" w:lineRule="auto"/>
        <w:rPr>
          <w:rFonts w:ascii="Times New Roman" w:eastAsia="Times New Roman" w:hAnsi="Times New Roman" w:cs="Times New Roman"/>
          <w:sz w:val="24"/>
          <w:szCs w:val="24"/>
          <w:lang w:eastAsia="nl-NL"/>
        </w:rPr>
      </w:pPr>
      <w:r w:rsidRPr="00C870E4">
        <w:rPr>
          <w:rFonts w:ascii="Helvetica" w:eastAsia="Times New Roman" w:hAnsi="Helvetica" w:cs="Times New Roman"/>
          <w:color w:val="555555"/>
          <w:sz w:val="21"/>
          <w:szCs w:val="21"/>
          <w:lang w:eastAsia="nl-NL"/>
        </w:rPr>
        <w:br/>
      </w:r>
      <w:r w:rsidRPr="00C870E4">
        <w:rPr>
          <w:rFonts w:ascii="Helvetica" w:eastAsia="Times New Roman" w:hAnsi="Helvetica" w:cs="Times New Roman"/>
          <w:color w:val="555555"/>
          <w:sz w:val="21"/>
          <w:szCs w:val="21"/>
          <w:shd w:val="clear" w:color="auto" w:fill="FFFFFF"/>
          <w:lang w:eastAsia="nl-NL"/>
        </w:rPr>
        <w:t>Alle basisscholen van Plein013 werken samen met een aantal scholen voor speciaal (basis)onderwijs. U kunt uw kind daar niet zomaar aanmelden, daarvoor is een verwijzing nodig van Plein013. Meestal wordt een verwijzing aangevraagd door een reguliere basisschool, in overleg met ouders. In uitzonderlijke gevallen verwijst Plein013 zonder tussenkomst van een reguliere basisschool.</w:t>
      </w:r>
    </w:p>
    <w:p w:rsidR="00C870E4" w:rsidRPr="00C870E4" w:rsidRDefault="00590E60" w:rsidP="00C870E4">
      <w:pPr>
        <w:shd w:val="clear" w:color="auto" w:fill="FFFFFF"/>
        <w:spacing w:after="150" w:line="300" w:lineRule="atLeast"/>
        <w:rPr>
          <w:rFonts w:ascii="Helvetica" w:eastAsia="Times New Roman" w:hAnsi="Helvetica" w:cs="Times New Roman"/>
          <w:color w:val="555555"/>
          <w:sz w:val="21"/>
          <w:szCs w:val="21"/>
          <w:lang w:eastAsia="nl-NL"/>
        </w:rPr>
      </w:pPr>
      <w:r>
        <w:fldChar w:fldCharType="begin"/>
      </w:r>
      <w:r>
        <w:instrText xml:space="preserve"> HYPERLINK "http://pc305.dialogic.local:81/start" </w:instrText>
      </w:r>
      <w:r>
        <w:fldChar w:fldCharType="separate"/>
      </w:r>
      <w:r w:rsidR="00C870E4" w:rsidRPr="00C870E4">
        <w:rPr>
          <w:rFonts w:ascii="Helvetica" w:eastAsia="Times New Roman" w:hAnsi="Helvetica" w:cs="Times New Roman"/>
          <w:color w:val="158CBA"/>
          <w:sz w:val="21"/>
          <w:szCs w:val="21"/>
          <w:u w:val="single"/>
          <w:lang w:eastAsia="nl-NL"/>
        </w:rPr>
        <w:t xml:space="preserve">Informatie over de schoolondersteuningsprofielen van de </w:t>
      </w:r>
      <w:ins w:id="16" w:author="Sandra Beekhoven" w:date="2016-09-12T16:01:00Z">
        <w:r>
          <w:rPr>
            <w:rFonts w:ascii="Helvetica" w:eastAsia="Times New Roman" w:hAnsi="Helvetica" w:cs="Times New Roman"/>
            <w:color w:val="158CBA"/>
            <w:sz w:val="21"/>
            <w:szCs w:val="21"/>
            <w:u w:val="single"/>
            <w:lang w:eastAsia="nl-NL"/>
          </w:rPr>
          <w:t xml:space="preserve">scholen voor </w:t>
        </w:r>
      </w:ins>
      <w:r w:rsidR="00C870E4" w:rsidRPr="00C870E4">
        <w:rPr>
          <w:rFonts w:ascii="Helvetica" w:eastAsia="Times New Roman" w:hAnsi="Helvetica" w:cs="Times New Roman"/>
          <w:color w:val="158CBA"/>
          <w:sz w:val="21"/>
          <w:szCs w:val="21"/>
          <w:u w:val="single"/>
          <w:lang w:eastAsia="nl-NL"/>
        </w:rPr>
        <w:t>speciaal (basis)</w:t>
      </w:r>
      <w:ins w:id="17" w:author="Sandra Beekhoven" w:date="2016-09-12T16:01:00Z">
        <w:r>
          <w:rPr>
            <w:rFonts w:ascii="Helvetica" w:eastAsia="Times New Roman" w:hAnsi="Helvetica" w:cs="Times New Roman"/>
            <w:color w:val="158CBA"/>
            <w:sz w:val="21"/>
            <w:szCs w:val="21"/>
            <w:u w:val="single"/>
            <w:lang w:eastAsia="nl-NL"/>
          </w:rPr>
          <w:t>onderwijs</w:t>
        </w:r>
      </w:ins>
      <w:del w:id="18" w:author="Sandra Beekhoven" w:date="2016-09-12T16:01:00Z">
        <w:r w:rsidR="00C870E4" w:rsidRPr="00C870E4" w:rsidDel="00590E60">
          <w:rPr>
            <w:rFonts w:ascii="Helvetica" w:eastAsia="Times New Roman" w:hAnsi="Helvetica" w:cs="Times New Roman"/>
            <w:color w:val="158CBA"/>
            <w:sz w:val="21"/>
            <w:szCs w:val="21"/>
            <w:u w:val="single"/>
            <w:lang w:eastAsia="nl-NL"/>
          </w:rPr>
          <w:delText>scholen</w:delText>
        </w:r>
      </w:del>
      <w:r>
        <w:rPr>
          <w:rFonts w:ascii="Helvetica" w:eastAsia="Times New Roman" w:hAnsi="Helvetica" w:cs="Times New Roman"/>
          <w:color w:val="158CBA"/>
          <w:sz w:val="21"/>
          <w:szCs w:val="21"/>
          <w:u w:val="single"/>
          <w:lang w:eastAsia="nl-NL"/>
        </w:rPr>
        <w:fldChar w:fldCharType="end"/>
      </w:r>
      <w:r w:rsidR="00C870E4" w:rsidRPr="00C870E4">
        <w:rPr>
          <w:rFonts w:ascii="Helvetica" w:eastAsia="Times New Roman" w:hAnsi="Helvetica" w:cs="Times New Roman"/>
          <w:color w:val="555555"/>
          <w:sz w:val="21"/>
          <w:szCs w:val="21"/>
          <w:lang w:eastAsia="nl-NL"/>
        </w:rPr>
        <w:t xml:space="preserve"> [daar lijst van die scholen] </w:t>
      </w:r>
      <w:commentRangeStart w:id="19"/>
      <w:r w:rsidR="00C870E4" w:rsidRPr="00C870E4">
        <w:rPr>
          <w:rFonts w:ascii="Helvetica" w:eastAsia="Times New Roman" w:hAnsi="Helvetica" w:cs="Times New Roman"/>
          <w:color w:val="555555"/>
          <w:sz w:val="21"/>
          <w:szCs w:val="21"/>
          <w:lang w:eastAsia="nl-NL"/>
        </w:rPr>
        <w:t>@@</w:t>
      </w:r>
      <w:bookmarkStart w:id="20" w:name="_GoBack"/>
      <w:bookmarkEnd w:id="20"/>
      <w:r w:rsidR="00C870E4" w:rsidRPr="00C870E4">
        <w:rPr>
          <w:rFonts w:ascii="Helvetica" w:eastAsia="Times New Roman" w:hAnsi="Helvetica" w:cs="Times New Roman"/>
          <w:color w:val="555555"/>
          <w:sz w:val="21"/>
          <w:szCs w:val="21"/>
          <w:lang w:eastAsia="nl-NL"/>
        </w:rPr>
        <w:t>@NAAR?</w:t>
      </w:r>
      <w:commentRangeEnd w:id="19"/>
      <w:r w:rsidR="0009304D">
        <w:rPr>
          <w:rStyle w:val="Verwijzingopmerking"/>
        </w:rPr>
        <w:commentReference w:id="19"/>
      </w:r>
    </w:p>
    <w:p w:rsidR="00C870E4" w:rsidDel="00017964" w:rsidRDefault="00C870E4" w:rsidP="00C870E4">
      <w:pPr>
        <w:rPr>
          <w:del w:id="21" w:author="Sandra Beekhoven" w:date="2016-09-14T10:58:00Z"/>
          <w:rFonts w:ascii="Helvetica" w:eastAsia="Times New Roman" w:hAnsi="Helvetica" w:cs="Times New Roman"/>
          <w:color w:val="555555"/>
          <w:sz w:val="21"/>
          <w:szCs w:val="21"/>
          <w:shd w:val="clear" w:color="auto" w:fill="FFFFFF"/>
          <w:lang w:eastAsia="nl-NL"/>
        </w:rPr>
      </w:pPr>
      <w:del w:id="22" w:author="Sandra Beekhoven" w:date="2016-09-14T10:58:00Z">
        <w:r w:rsidRPr="00C870E4" w:rsidDel="00017964">
          <w:rPr>
            <w:rFonts w:ascii="Helvetica" w:eastAsia="Times New Roman" w:hAnsi="Helvetica" w:cs="Times New Roman"/>
            <w:color w:val="555555"/>
            <w:sz w:val="21"/>
            <w:szCs w:val="21"/>
            <w:shd w:val="clear" w:color="auto" w:fill="FFFFFF"/>
            <w:lang w:eastAsia="nl-NL"/>
          </w:rPr>
          <w:delText>De leerlingen Het onderwijs Voorzieningen Vastleggen en omschrijven van afspraken Samenwerken Extra hulp tijdens de les Aangepaste lesmaterialen Speciale voorzieningen Specialisme binnen het team Samenwerken met zorginstanties</w:delText>
        </w:r>
        <w:commentRangeEnd w:id="15"/>
        <w:r w:rsidR="00E23FCA" w:rsidDel="00017964">
          <w:rPr>
            <w:rStyle w:val="Verwijzingopmerking"/>
          </w:rPr>
          <w:commentReference w:id="15"/>
        </w:r>
      </w:del>
    </w:p>
    <w:p w:rsidR="00C870E4" w:rsidRDefault="00C870E4">
      <w:pPr>
        <w:rPr>
          <w:rFonts w:ascii="Helvetica" w:eastAsia="Times New Roman" w:hAnsi="Helvetica" w:cs="Times New Roman"/>
          <w:color w:val="555555"/>
          <w:sz w:val="21"/>
          <w:szCs w:val="21"/>
          <w:shd w:val="clear" w:color="auto" w:fill="FFFFFF"/>
          <w:lang w:eastAsia="nl-NL"/>
        </w:rPr>
      </w:pPr>
      <w:r>
        <w:rPr>
          <w:rFonts w:ascii="Helvetica" w:eastAsia="Times New Roman" w:hAnsi="Helvetica" w:cs="Times New Roman"/>
          <w:color w:val="555555"/>
          <w:sz w:val="21"/>
          <w:szCs w:val="21"/>
          <w:shd w:val="clear" w:color="auto" w:fill="FFFFFF"/>
          <w:lang w:eastAsia="nl-NL"/>
        </w:rPr>
        <w:br w:type="page"/>
      </w:r>
    </w:p>
    <w:p w:rsidR="00C870E4" w:rsidRDefault="00C870E4" w:rsidP="00C870E4">
      <w:pPr>
        <w:pStyle w:val="Kop1"/>
      </w:pPr>
      <w:r>
        <w:lastRenderedPageBreak/>
        <w:t>Zoeken</w:t>
      </w:r>
    </w:p>
    <w:p w:rsidR="00C870E4" w:rsidRDefault="00C870E4" w:rsidP="00C870E4">
      <w:pPr>
        <w:pStyle w:val="Kop1"/>
      </w:pPr>
    </w:p>
    <w:p w:rsidR="00C870E4" w:rsidRDefault="00C870E4" w:rsidP="00C870E4">
      <w:pPr>
        <w:pStyle w:val="Kop1"/>
      </w:pPr>
      <w:r w:rsidRPr="00C870E4">
        <w:rPr>
          <w:noProof/>
        </w:rPr>
        <w:drawing>
          <wp:inline distT="0" distB="0" distL="0" distR="0" wp14:anchorId="467AD6ED" wp14:editId="71942F0A">
            <wp:extent cx="6645910" cy="3536688"/>
            <wp:effectExtent l="0" t="0" r="2540" b="698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37180"/>
                    <a:stretch/>
                  </pic:blipFill>
                  <pic:spPr bwMode="auto">
                    <a:xfrm>
                      <a:off x="0" y="0"/>
                      <a:ext cx="6645910" cy="3536688"/>
                    </a:xfrm>
                    <a:prstGeom prst="rect">
                      <a:avLst/>
                    </a:prstGeom>
                    <a:ln>
                      <a:noFill/>
                    </a:ln>
                    <a:extLst>
                      <a:ext uri="{53640926-AAD7-44D8-BBD7-CCE9431645EC}">
                        <a14:shadowObscured xmlns:a14="http://schemas.microsoft.com/office/drawing/2010/main"/>
                      </a:ext>
                    </a:extLst>
                  </pic:spPr>
                </pic:pic>
              </a:graphicData>
            </a:graphic>
          </wp:inline>
        </w:drawing>
      </w:r>
    </w:p>
    <w:p w:rsidR="00C870E4" w:rsidRDefault="00C870E4" w:rsidP="00C870E4">
      <w:pPr>
        <w:pStyle w:val="Kop1"/>
        <w:shd w:val="clear" w:color="auto" w:fill="FFFFFF"/>
        <w:spacing w:before="300" w:beforeAutospacing="0" w:after="150" w:afterAutospacing="0"/>
        <w:rPr>
          <w:rFonts w:ascii="Helvetica" w:hAnsi="Helvetica"/>
          <w:b w:val="0"/>
          <w:bCs w:val="0"/>
          <w:color w:val="333333"/>
          <w:sz w:val="54"/>
          <w:szCs w:val="54"/>
        </w:rPr>
      </w:pPr>
      <w:r>
        <w:rPr>
          <w:rFonts w:ascii="Helvetica" w:hAnsi="Helvetica"/>
          <w:b w:val="0"/>
          <w:bCs w:val="0"/>
          <w:color w:val="333333"/>
          <w:sz w:val="54"/>
          <w:szCs w:val="54"/>
        </w:rPr>
        <w:t>Zoeken naar scholen</w:t>
      </w:r>
    </w:p>
    <w:p w:rsidR="00C870E4" w:rsidDel="0009304D" w:rsidRDefault="00C870E4" w:rsidP="00C870E4">
      <w:pPr>
        <w:pStyle w:val="Normaalweb"/>
        <w:shd w:val="clear" w:color="auto" w:fill="FFFFFF"/>
        <w:spacing w:before="0" w:beforeAutospacing="0" w:after="150" w:afterAutospacing="0" w:line="300" w:lineRule="atLeast"/>
        <w:rPr>
          <w:del w:id="23" w:author="Sandra Beekhoven" w:date="2016-09-12T16:11:00Z"/>
          <w:rFonts w:ascii="Helvetica" w:hAnsi="Helvetica"/>
          <w:color w:val="555555"/>
          <w:sz w:val="21"/>
          <w:szCs w:val="21"/>
        </w:rPr>
      </w:pPr>
      <w:del w:id="24" w:author="Sandra Beekhoven" w:date="2016-09-12T16:11:00Z">
        <w:r w:rsidDel="0009304D">
          <w:rPr>
            <w:rFonts w:ascii="Helvetica" w:hAnsi="Helvetica"/>
            <w:color w:val="555555"/>
            <w:sz w:val="21"/>
            <w:szCs w:val="21"/>
          </w:rPr>
          <w:delText>U kunt zoeken op naam, stad of andere kenmerken</w:delText>
        </w:r>
      </w:del>
      <w:ins w:id="25" w:author="Sandra Beekhoven" w:date="2016-09-12T16:20:00Z">
        <w:r w:rsidR="007B14B5">
          <w:rPr>
            <w:rFonts w:ascii="Helvetica" w:hAnsi="Helvetica"/>
            <w:color w:val="555555"/>
            <w:sz w:val="21"/>
            <w:szCs w:val="21"/>
          </w:rPr>
          <w:t xml:space="preserve"> Typ hier de naam van de school</w:t>
        </w:r>
      </w:ins>
      <w:ins w:id="26" w:author="Sandra Beekhoven" w:date="2016-09-12T17:11:00Z">
        <w:r w:rsidR="00AE10B9">
          <w:rPr>
            <w:rFonts w:ascii="Helvetica" w:hAnsi="Helvetica"/>
            <w:color w:val="555555"/>
            <w:sz w:val="21"/>
            <w:szCs w:val="21"/>
          </w:rPr>
          <w:t>,</w:t>
        </w:r>
      </w:ins>
      <w:ins w:id="27" w:author="Sandra Beekhoven" w:date="2016-09-12T16:20:00Z">
        <w:r w:rsidR="007B14B5">
          <w:rPr>
            <w:rFonts w:ascii="Helvetica" w:hAnsi="Helvetica"/>
            <w:color w:val="555555"/>
            <w:sz w:val="21"/>
            <w:szCs w:val="21"/>
          </w:rPr>
          <w:t xml:space="preserve"> of de plaats van de school</w:t>
        </w:r>
      </w:ins>
    </w:p>
    <w:p w:rsidR="00C148F2" w:rsidRDefault="00C870E4">
      <w:pPr>
        <w:rPr>
          <w:rFonts w:ascii="Times New Roman" w:eastAsia="Times New Roman" w:hAnsi="Times New Roman" w:cs="Times New Roman"/>
          <w:b/>
          <w:bCs/>
          <w:kern w:val="36"/>
          <w:sz w:val="48"/>
          <w:szCs w:val="48"/>
          <w:lang w:eastAsia="nl-NL"/>
        </w:rPr>
      </w:pPr>
      <w:del w:id="28" w:author="Sandra Beekhoven" w:date="2016-09-12T16:15:00Z">
        <w:r w:rsidDel="00C148F2">
          <w:br w:type="page"/>
        </w:r>
      </w:del>
    </w:p>
    <w:p w:rsidR="00C870E4" w:rsidRDefault="00C870E4" w:rsidP="00C870E4">
      <w:pPr>
        <w:pStyle w:val="Kop1"/>
      </w:pPr>
      <w:del w:id="29" w:author="Sandra Beekhoven" w:date="2016-09-12T16:21:00Z">
        <w:r w:rsidDel="007B14B5">
          <w:lastRenderedPageBreak/>
          <w:delText xml:space="preserve">Gedetailleerd </w:delText>
        </w:r>
      </w:del>
      <w:ins w:id="30" w:author="Sandra Beekhoven" w:date="2016-09-12T16:21:00Z">
        <w:r w:rsidR="007B14B5">
          <w:t xml:space="preserve">Uitgebreid </w:t>
        </w:r>
      </w:ins>
      <w:r>
        <w:t>zoeken</w:t>
      </w:r>
    </w:p>
    <w:p w:rsidR="00C870E4" w:rsidRDefault="00C870E4" w:rsidP="00C870E4">
      <w:pPr>
        <w:pStyle w:val="Kop1"/>
      </w:pPr>
      <w:r w:rsidRPr="00C870E4">
        <w:rPr>
          <w:noProof/>
        </w:rPr>
        <w:drawing>
          <wp:inline distT="0" distB="0" distL="0" distR="0" wp14:anchorId="5CDD96E1" wp14:editId="3BF22682">
            <wp:extent cx="6645910" cy="5214620"/>
            <wp:effectExtent l="0" t="0" r="2540" b="508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5214620"/>
                    </a:xfrm>
                    <a:prstGeom prst="rect">
                      <a:avLst/>
                    </a:prstGeom>
                  </pic:spPr>
                </pic:pic>
              </a:graphicData>
            </a:graphic>
          </wp:inline>
        </w:drawing>
      </w:r>
    </w:p>
    <w:p w:rsidR="00C870E4" w:rsidRPr="00C870E4" w:rsidRDefault="00C870E4" w:rsidP="00C870E4">
      <w:pPr>
        <w:spacing w:after="0" w:line="300" w:lineRule="atLeast"/>
        <w:rPr>
          <w:rFonts w:ascii="Helvetica" w:eastAsia="Times New Roman" w:hAnsi="Helvetica" w:cs="Times New Roman"/>
          <w:color w:val="555555"/>
          <w:sz w:val="21"/>
          <w:szCs w:val="21"/>
          <w:lang w:eastAsia="nl-NL"/>
        </w:rPr>
      </w:pPr>
      <w:r w:rsidRPr="00C870E4">
        <w:rPr>
          <w:rFonts w:ascii="Helvetica" w:eastAsia="Times New Roman" w:hAnsi="Helvetica" w:cs="Times New Roman"/>
          <w:color w:val="555555"/>
          <w:sz w:val="21"/>
          <w:szCs w:val="21"/>
          <w:lang w:eastAsia="nl-NL"/>
        </w:rPr>
        <w:br/>
      </w:r>
      <w:del w:id="31" w:author="Sandra Beekhoven" w:date="2016-09-12T16:11:00Z">
        <w:r w:rsidRPr="00C870E4" w:rsidDel="0009304D">
          <w:rPr>
            <w:rFonts w:ascii="Helvetica" w:eastAsia="Times New Roman" w:hAnsi="Helvetica" w:cs="Times New Roman"/>
            <w:color w:val="555555"/>
            <w:sz w:val="21"/>
            <w:szCs w:val="21"/>
            <w:lang w:eastAsia="nl-NL"/>
          </w:rPr>
          <w:delText>Postcode woonadres</w:delText>
        </w:r>
      </w:del>
      <w:ins w:id="32" w:author="Sandra Beekhoven" w:date="2016-09-12T16:11:00Z">
        <w:r w:rsidR="0009304D">
          <w:rPr>
            <w:rFonts w:ascii="Helvetica" w:eastAsia="Times New Roman" w:hAnsi="Helvetica" w:cs="Times New Roman"/>
            <w:color w:val="555555"/>
            <w:sz w:val="21"/>
            <w:szCs w:val="21"/>
            <w:lang w:eastAsia="nl-NL"/>
          </w:rPr>
          <w:t>Mijn postcode is:</w:t>
        </w:r>
      </w:ins>
    </w:p>
    <w:p w:rsidR="00C870E4" w:rsidRPr="00C870E4" w:rsidRDefault="00C870E4" w:rsidP="00C870E4">
      <w:pPr>
        <w:spacing w:line="300" w:lineRule="atLeast"/>
        <w:rPr>
          <w:rFonts w:ascii="Helvetica" w:eastAsia="Times New Roman" w:hAnsi="Helvetica" w:cs="Times New Roman"/>
          <w:color w:val="555555"/>
          <w:sz w:val="21"/>
          <w:szCs w:val="21"/>
          <w:lang w:eastAsia="nl-NL"/>
        </w:rPr>
      </w:pPr>
      <w:r w:rsidRPr="00C870E4">
        <w:rPr>
          <w:rFonts w:ascii="Helvetica" w:eastAsia="Times New Roman" w:hAnsi="Helvetica" w:cs="Times New Roman"/>
          <w:color w:val="555555"/>
          <w:sz w:val="21"/>
          <w:szCs w:val="21"/>
        </w:rPr>
        <w:object w:dxaOrig="1215"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60.7pt;height:18.25pt" o:ole="">
            <v:imagedata r:id="rId9" o:title=""/>
          </v:shape>
          <w:control r:id="rId10" w:name="DefaultOcxName" w:shapeid="_x0000_i1049"/>
        </w:object>
      </w:r>
    </w:p>
    <w:p w:rsidR="00C870E4" w:rsidRDefault="006E6321" w:rsidP="00C870E4">
      <w:pPr>
        <w:spacing w:after="0" w:line="300" w:lineRule="atLeast"/>
        <w:rPr>
          <w:rFonts w:ascii="Helvetica" w:eastAsia="Times New Roman" w:hAnsi="Helvetica" w:cs="Times New Roman"/>
          <w:color w:val="555555"/>
          <w:sz w:val="21"/>
          <w:szCs w:val="21"/>
          <w:lang w:eastAsia="nl-NL"/>
        </w:rPr>
      </w:pPr>
      <w:ins w:id="33" w:author="Sandra Beekhoven" w:date="2016-09-12T16:12:00Z">
        <w:r>
          <w:rPr>
            <w:rFonts w:ascii="Helvetica" w:eastAsia="Times New Roman" w:hAnsi="Helvetica" w:cs="Times New Roman"/>
            <w:color w:val="555555"/>
            <w:sz w:val="21"/>
            <w:szCs w:val="21"/>
            <w:lang w:eastAsia="nl-NL"/>
          </w:rPr>
          <w:t>De afstand tussen huis en school mag … kilometer zijn</w:t>
        </w:r>
      </w:ins>
      <w:ins w:id="34" w:author="Sandra Beekhoven" w:date="2016-09-12T17:08:00Z">
        <w:r w:rsidR="00507562">
          <w:rPr>
            <w:rFonts w:ascii="Helvetica" w:eastAsia="Times New Roman" w:hAnsi="Helvetica" w:cs="Times New Roman"/>
            <w:color w:val="555555"/>
            <w:sz w:val="21"/>
            <w:szCs w:val="21"/>
            <w:lang w:eastAsia="nl-NL"/>
          </w:rPr>
          <w:t xml:space="preserve"> </w:t>
        </w:r>
      </w:ins>
      <w:del w:id="35" w:author="Sandra Beekhoven" w:date="2016-09-12T16:12:00Z">
        <w:r w:rsidR="00C870E4" w:rsidRPr="00C870E4" w:rsidDel="006E6321">
          <w:rPr>
            <w:rFonts w:ascii="Helvetica" w:eastAsia="Times New Roman" w:hAnsi="Helvetica" w:cs="Times New Roman"/>
            <w:color w:val="555555"/>
            <w:sz w:val="21"/>
            <w:szCs w:val="21"/>
            <w:lang w:eastAsia="nl-NL"/>
          </w:rPr>
          <w:delText>Maximale afstand van het in</w:delText>
        </w:r>
        <w:r w:rsidR="00C870E4" w:rsidDel="006E6321">
          <w:rPr>
            <w:rFonts w:ascii="Helvetica" w:eastAsia="Times New Roman" w:hAnsi="Helvetica" w:cs="Times New Roman"/>
            <w:color w:val="555555"/>
            <w:sz w:val="21"/>
            <w:szCs w:val="21"/>
            <w:lang w:eastAsia="nl-NL"/>
          </w:rPr>
          <w:delText xml:space="preserve">gevulde postcodeadres tot </w:delText>
        </w:r>
        <w:commentRangeStart w:id="36"/>
        <w:r w:rsidR="00C870E4" w:rsidDel="006E6321">
          <w:rPr>
            <w:rFonts w:ascii="Helvetica" w:eastAsia="Times New Roman" w:hAnsi="Helvetica" w:cs="Times New Roman"/>
            <w:color w:val="555555"/>
            <w:sz w:val="21"/>
            <w:szCs w:val="21"/>
            <w:lang w:eastAsia="nl-NL"/>
          </w:rPr>
          <w:delText>schoo</w:delText>
        </w:r>
      </w:del>
      <w:commentRangeEnd w:id="36"/>
      <w:r w:rsidR="007B14B5">
        <w:rPr>
          <w:rStyle w:val="Verwijzingopmerking"/>
        </w:rPr>
        <w:commentReference w:id="36"/>
      </w:r>
      <w:ins w:id="37" w:author="Sandra Beekhoven" w:date="2016-09-12T16:12:00Z">
        <w:r>
          <w:rPr>
            <w:rFonts w:ascii="Helvetica" w:eastAsia="Times New Roman" w:hAnsi="Helvetica" w:cs="Times New Roman"/>
            <w:color w:val="555555"/>
            <w:sz w:val="21"/>
            <w:szCs w:val="21"/>
            <w:lang w:eastAsia="nl-NL"/>
          </w:rPr>
          <w:t xml:space="preserve">  </w:t>
        </w:r>
      </w:ins>
    </w:p>
    <w:p w:rsidR="00C870E4" w:rsidRPr="00C870E4" w:rsidRDefault="00C870E4" w:rsidP="00C870E4">
      <w:pPr>
        <w:spacing w:after="0" w:line="300" w:lineRule="atLeast"/>
        <w:rPr>
          <w:rFonts w:ascii="Helvetica" w:eastAsia="Times New Roman" w:hAnsi="Helvetica" w:cs="Times New Roman"/>
          <w:color w:val="555555"/>
          <w:sz w:val="21"/>
          <w:szCs w:val="21"/>
          <w:lang w:eastAsia="nl-NL"/>
        </w:rPr>
      </w:pPr>
    </w:p>
    <w:p w:rsidR="00C870E4" w:rsidRPr="00C870E4" w:rsidRDefault="00C870E4" w:rsidP="00C870E4">
      <w:pPr>
        <w:spacing w:after="0" w:line="300" w:lineRule="atLeast"/>
        <w:rPr>
          <w:rFonts w:ascii="Helvetica" w:eastAsia="Times New Roman" w:hAnsi="Helvetica" w:cs="Times New Roman"/>
          <w:color w:val="555555"/>
          <w:sz w:val="21"/>
          <w:szCs w:val="21"/>
          <w:lang w:eastAsia="nl-NL"/>
        </w:rPr>
      </w:pPr>
      <w:r w:rsidRPr="00C870E4">
        <w:rPr>
          <w:rFonts w:ascii="Helvetica" w:eastAsia="Times New Roman" w:hAnsi="Helvetica" w:cs="Times New Roman"/>
          <w:color w:val="555555"/>
          <w:sz w:val="21"/>
          <w:szCs w:val="21"/>
          <w:lang w:eastAsia="nl-NL"/>
        </w:rPr>
        <w:t>Mijn kind heeft meer dan de meeste kinderen nodig:</w:t>
      </w:r>
    </w:p>
    <w:p w:rsidR="00C870E4" w:rsidRPr="00C870E4" w:rsidDel="006E6321" w:rsidRDefault="00C870E4" w:rsidP="00C870E4">
      <w:pPr>
        <w:spacing w:line="300" w:lineRule="atLeast"/>
        <w:rPr>
          <w:del w:id="38" w:author="Sandra Beekhoven" w:date="2016-09-12T16:14:00Z"/>
          <w:rFonts w:ascii="Helvetica" w:eastAsia="Times New Roman" w:hAnsi="Helvetica" w:cs="Times New Roman"/>
          <w:color w:val="555555"/>
          <w:sz w:val="21"/>
          <w:szCs w:val="21"/>
          <w:lang w:eastAsia="nl-NL"/>
        </w:rPr>
      </w:pPr>
      <w:del w:id="39" w:author="Sandra Beekhoven" w:date="2016-09-12T16:14:00Z">
        <w:r w:rsidRPr="00C870E4" w:rsidDel="006E6321">
          <w:rPr>
            <w:rFonts w:ascii="Helvetica" w:eastAsia="Times New Roman" w:hAnsi="Helvetica" w:cs="Times New Roman"/>
            <w:color w:val="555555"/>
            <w:sz w:val="21"/>
            <w:szCs w:val="21"/>
          </w:rPr>
          <w:object w:dxaOrig="1215" w:dyaOrig="360">
            <v:shape id="_x0000_i1052" type="#_x0000_t75" style="width:20.4pt;height:18.25pt" o:ole="">
              <v:imagedata r:id="rId11" o:title=""/>
            </v:shape>
            <w:control r:id="rId12" w:name="DefaultOcxName1" w:shapeid="_x0000_i1052"/>
          </w:object>
        </w:r>
        <w:r w:rsidRPr="00C870E4" w:rsidDel="006E6321">
          <w:rPr>
            <w:rFonts w:ascii="Helvetica" w:eastAsia="Times New Roman" w:hAnsi="Helvetica" w:cs="Times New Roman"/>
            <w:color w:val="555555"/>
            <w:sz w:val="21"/>
            <w:szCs w:val="21"/>
            <w:lang w:eastAsia="nl-NL"/>
          </w:rPr>
          <w:delText>Ondersteuning nodig vanwege een moeilijke thuissituatie</w:delText>
        </w:r>
      </w:del>
    </w:p>
    <w:p w:rsidR="00C870E4" w:rsidRPr="00C870E4" w:rsidRDefault="00C870E4" w:rsidP="00C870E4">
      <w:pPr>
        <w:spacing w:line="300" w:lineRule="atLeast"/>
        <w:rPr>
          <w:rFonts w:ascii="Helvetica" w:eastAsia="Times New Roman" w:hAnsi="Helvetica" w:cs="Times New Roman"/>
          <w:color w:val="555555"/>
          <w:sz w:val="21"/>
          <w:szCs w:val="21"/>
          <w:lang w:eastAsia="nl-NL"/>
        </w:rPr>
      </w:pPr>
      <w:r w:rsidRPr="00C870E4">
        <w:rPr>
          <w:rFonts w:ascii="Helvetica" w:eastAsia="Times New Roman" w:hAnsi="Helvetica" w:cs="Times New Roman"/>
          <w:color w:val="555555"/>
          <w:sz w:val="21"/>
          <w:szCs w:val="21"/>
        </w:rPr>
        <w:object w:dxaOrig="1215" w:dyaOrig="360">
          <v:shape id="_x0000_i1055" type="#_x0000_t75" style="width:20.4pt;height:18.25pt" o:ole="">
            <v:imagedata r:id="rId11" o:title=""/>
          </v:shape>
          <w:control r:id="rId13" w:name="DefaultOcxName2" w:shapeid="_x0000_i1055"/>
        </w:object>
      </w:r>
      <w:r w:rsidRPr="00C870E4">
        <w:rPr>
          <w:rFonts w:ascii="Helvetica" w:eastAsia="Times New Roman" w:hAnsi="Helvetica" w:cs="Times New Roman"/>
          <w:color w:val="555555"/>
          <w:sz w:val="21"/>
          <w:szCs w:val="21"/>
          <w:lang w:eastAsia="nl-NL"/>
        </w:rPr>
        <w:t>Ondersteuning bij het leren</w:t>
      </w:r>
    </w:p>
    <w:p w:rsidR="00C870E4" w:rsidRPr="00C870E4" w:rsidRDefault="00C870E4" w:rsidP="00C870E4">
      <w:pPr>
        <w:spacing w:line="300" w:lineRule="atLeast"/>
        <w:rPr>
          <w:rFonts w:ascii="Helvetica" w:eastAsia="Times New Roman" w:hAnsi="Helvetica" w:cs="Times New Roman"/>
          <w:color w:val="555555"/>
          <w:sz w:val="21"/>
          <w:szCs w:val="21"/>
          <w:lang w:eastAsia="nl-NL"/>
        </w:rPr>
      </w:pPr>
      <w:r w:rsidRPr="00C870E4">
        <w:rPr>
          <w:rFonts w:ascii="Helvetica" w:eastAsia="Times New Roman" w:hAnsi="Helvetica" w:cs="Times New Roman"/>
          <w:color w:val="555555"/>
          <w:sz w:val="21"/>
          <w:szCs w:val="21"/>
        </w:rPr>
        <w:object w:dxaOrig="1215" w:dyaOrig="360">
          <v:shape id="_x0000_i1058" type="#_x0000_t75" style="width:20.4pt;height:18.25pt" o:ole="">
            <v:imagedata r:id="rId11" o:title=""/>
          </v:shape>
          <w:control r:id="rId14" w:name="DefaultOcxName3" w:shapeid="_x0000_i1058"/>
        </w:object>
      </w:r>
      <w:r w:rsidRPr="00C870E4">
        <w:rPr>
          <w:rFonts w:ascii="Helvetica" w:eastAsia="Times New Roman" w:hAnsi="Helvetica" w:cs="Times New Roman"/>
          <w:color w:val="555555"/>
          <w:sz w:val="21"/>
          <w:szCs w:val="21"/>
          <w:lang w:eastAsia="nl-NL"/>
        </w:rPr>
        <w:t>Begeleiding bij gedrag</w:t>
      </w:r>
    </w:p>
    <w:p w:rsidR="00C870E4" w:rsidRPr="00C870E4" w:rsidRDefault="00C870E4" w:rsidP="00C870E4">
      <w:pPr>
        <w:spacing w:line="300" w:lineRule="atLeast"/>
        <w:rPr>
          <w:rFonts w:ascii="Helvetica" w:eastAsia="Times New Roman" w:hAnsi="Helvetica" w:cs="Times New Roman"/>
          <w:color w:val="555555"/>
          <w:sz w:val="21"/>
          <w:szCs w:val="21"/>
          <w:lang w:eastAsia="nl-NL"/>
        </w:rPr>
      </w:pPr>
      <w:r w:rsidRPr="00C870E4">
        <w:rPr>
          <w:rFonts w:ascii="Helvetica" w:eastAsia="Times New Roman" w:hAnsi="Helvetica" w:cs="Times New Roman"/>
          <w:color w:val="555555"/>
          <w:sz w:val="21"/>
          <w:szCs w:val="21"/>
        </w:rPr>
        <w:object w:dxaOrig="1215" w:dyaOrig="360">
          <v:shape id="_x0000_i1061" type="#_x0000_t75" style="width:20.4pt;height:18.25pt" o:ole="">
            <v:imagedata r:id="rId11" o:title=""/>
          </v:shape>
          <w:control r:id="rId15" w:name="DefaultOcxName4" w:shapeid="_x0000_i1061"/>
        </w:object>
      </w:r>
      <w:r w:rsidRPr="00C870E4">
        <w:rPr>
          <w:rFonts w:ascii="Helvetica" w:eastAsia="Times New Roman" w:hAnsi="Helvetica" w:cs="Times New Roman"/>
          <w:color w:val="555555"/>
          <w:sz w:val="21"/>
          <w:szCs w:val="21"/>
          <w:lang w:eastAsia="nl-NL"/>
        </w:rPr>
        <w:t>Begeleiding vanwege een</w:t>
      </w:r>
      <w:ins w:id="40" w:author="Sandra Beekhoven" w:date="2016-09-12T16:13:00Z">
        <w:r w:rsidR="006E6321">
          <w:rPr>
            <w:rFonts w:ascii="Helvetica" w:eastAsia="Times New Roman" w:hAnsi="Helvetica" w:cs="Times New Roman"/>
            <w:color w:val="555555"/>
            <w:sz w:val="21"/>
            <w:szCs w:val="21"/>
            <w:lang w:eastAsia="nl-NL"/>
          </w:rPr>
          <w:t xml:space="preserve"> ziekte, </w:t>
        </w:r>
      </w:ins>
      <w:del w:id="41" w:author="Sandra Beekhoven" w:date="2016-09-12T16:13:00Z">
        <w:r w:rsidRPr="00C870E4" w:rsidDel="006E6321">
          <w:rPr>
            <w:rFonts w:ascii="Helvetica" w:eastAsia="Times New Roman" w:hAnsi="Helvetica" w:cs="Times New Roman"/>
            <w:color w:val="555555"/>
            <w:sz w:val="21"/>
            <w:szCs w:val="21"/>
            <w:lang w:eastAsia="nl-NL"/>
          </w:rPr>
          <w:delText xml:space="preserve"> </w:delText>
        </w:r>
      </w:del>
      <w:r w:rsidRPr="00C870E4">
        <w:rPr>
          <w:rFonts w:ascii="Helvetica" w:eastAsia="Times New Roman" w:hAnsi="Helvetica" w:cs="Times New Roman"/>
          <w:color w:val="555555"/>
          <w:sz w:val="21"/>
          <w:szCs w:val="21"/>
          <w:lang w:eastAsia="nl-NL"/>
        </w:rPr>
        <w:t>lichamelijke beperking</w:t>
      </w:r>
      <w:ins w:id="42" w:author="Sandra Beekhoven" w:date="2016-09-12T16:13:00Z">
        <w:r w:rsidR="006E6321">
          <w:rPr>
            <w:rFonts w:ascii="Helvetica" w:eastAsia="Times New Roman" w:hAnsi="Helvetica" w:cs="Times New Roman"/>
            <w:color w:val="555555"/>
            <w:sz w:val="21"/>
            <w:szCs w:val="21"/>
            <w:lang w:eastAsia="nl-NL"/>
          </w:rPr>
          <w:t xml:space="preserve"> of aandoening</w:t>
        </w:r>
      </w:ins>
    </w:p>
    <w:p w:rsidR="00C870E4" w:rsidRDefault="00C870E4" w:rsidP="00C870E4">
      <w:pPr>
        <w:spacing w:line="300" w:lineRule="atLeast"/>
        <w:rPr>
          <w:ins w:id="43" w:author="Sandra Beekhoven" w:date="2016-09-12T16:13:00Z"/>
          <w:rFonts w:ascii="Helvetica" w:eastAsia="Times New Roman" w:hAnsi="Helvetica" w:cs="Times New Roman"/>
          <w:color w:val="555555"/>
          <w:sz w:val="21"/>
          <w:szCs w:val="21"/>
          <w:lang w:eastAsia="nl-NL"/>
        </w:rPr>
      </w:pPr>
      <w:r w:rsidRPr="00C870E4">
        <w:rPr>
          <w:rFonts w:ascii="Helvetica" w:eastAsia="Times New Roman" w:hAnsi="Helvetica" w:cs="Times New Roman"/>
          <w:color w:val="555555"/>
          <w:sz w:val="21"/>
          <w:szCs w:val="21"/>
        </w:rPr>
        <w:object w:dxaOrig="1215" w:dyaOrig="360">
          <v:shape id="_x0000_i1064" type="#_x0000_t75" style="width:20.4pt;height:18.25pt" o:ole="">
            <v:imagedata r:id="rId11" o:title=""/>
          </v:shape>
          <w:control r:id="rId16" w:name="DefaultOcxName5" w:shapeid="_x0000_i1064"/>
        </w:object>
      </w:r>
      <w:ins w:id="44" w:author="Sandra Beekhoven" w:date="2016-09-12T16:14:00Z">
        <w:r w:rsidR="006E6321">
          <w:rPr>
            <w:rFonts w:ascii="Helvetica" w:eastAsia="Times New Roman" w:hAnsi="Helvetica" w:cs="Times New Roman"/>
            <w:color w:val="555555"/>
            <w:sz w:val="21"/>
            <w:szCs w:val="21"/>
          </w:rPr>
          <w:t xml:space="preserve">Ondersteuning vanwege een moeilijke thuissituatie </w:t>
        </w:r>
      </w:ins>
      <w:del w:id="45" w:author="Sandra Beekhoven" w:date="2016-09-12T16:13:00Z">
        <w:r w:rsidRPr="00C870E4" w:rsidDel="006E6321">
          <w:rPr>
            <w:rFonts w:ascii="Helvetica" w:eastAsia="Times New Roman" w:hAnsi="Helvetica" w:cs="Times New Roman"/>
            <w:color w:val="555555"/>
            <w:sz w:val="21"/>
            <w:szCs w:val="21"/>
            <w:lang w:eastAsia="nl-NL"/>
          </w:rPr>
          <w:delText>Begeleiding vanwege ziekte of een aandoening.</w:delText>
        </w:r>
      </w:del>
    </w:p>
    <w:p w:rsidR="006E6321" w:rsidRPr="00C870E4" w:rsidRDefault="006E6321" w:rsidP="00C870E4">
      <w:pPr>
        <w:spacing w:line="300" w:lineRule="atLeast"/>
        <w:rPr>
          <w:rFonts w:ascii="Helvetica" w:eastAsia="Times New Roman" w:hAnsi="Helvetica" w:cs="Times New Roman"/>
          <w:color w:val="555555"/>
          <w:sz w:val="21"/>
          <w:szCs w:val="21"/>
          <w:lang w:eastAsia="nl-NL"/>
        </w:rPr>
      </w:pPr>
    </w:p>
    <w:p w:rsidR="006E6321" w:rsidRDefault="006E6321" w:rsidP="00C870E4">
      <w:pPr>
        <w:spacing w:after="0" w:line="300" w:lineRule="atLeast"/>
        <w:rPr>
          <w:ins w:id="46" w:author="Sandra Beekhoven" w:date="2016-09-12T16:13:00Z"/>
          <w:rFonts w:ascii="Helvetica" w:eastAsia="Times New Roman" w:hAnsi="Helvetica" w:cs="Times New Roman"/>
          <w:color w:val="555555"/>
          <w:sz w:val="21"/>
          <w:szCs w:val="21"/>
          <w:lang w:eastAsia="nl-NL"/>
        </w:rPr>
      </w:pPr>
    </w:p>
    <w:p w:rsidR="00C870E4" w:rsidRPr="00C870E4" w:rsidRDefault="000E0C00" w:rsidP="00C870E4">
      <w:pPr>
        <w:spacing w:after="0" w:line="300" w:lineRule="atLeast"/>
        <w:rPr>
          <w:rFonts w:ascii="Helvetica" w:eastAsia="Times New Roman" w:hAnsi="Helvetica" w:cs="Times New Roman"/>
          <w:color w:val="555555"/>
          <w:sz w:val="21"/>
          <w:szCs w:val="21"/>
          <w:lang w:eastAsia="nl-NL"/>
        </w:rPr>
      </w:pPr>
      <w:ins w:id="47" w:author="Sandra Beekhoven" w:date="2016-09-12T16:14:00Z">
        <w:r>
          <w:rPr>
            <w:rFonts w:ascii="Helvetica" w:eastAsia="Times New Roman" w:hAnsi="Helvetica" w:cs="Times New Roman"/>
            <w:color w:val="555555"/>
            <w:sz w:val="21"/>
            <w:szCs w:val="21"/>
            <w:lang w:eastAsia="nl-NL"/>
          </w:rPr>
          <w:lastRenderedPageBreak/>
          <w:t>Zoek</w:t>
        </w:r>
      </w:ins>
      <w:del w:id="48" w:author="Sandra Beekhoven" w:date="2016-09-12T16:14:00Z">
        <w:r w:rsidR="00C870E4" w:rsidRPr="00C870E4" w:rsidDel="000E0C00">
          <w:rPr>
            <w:rFonts w:ascii="Helvetica" w:eastAsia="Times New Roman" w:hAnsi="Helvetica" w:cs="Times New Roman"/>
            <w:color w:val="555555"/>
            <w:sz w:val="21"/>
            <w:szCs w:val="21"/>
            <w:lang w:eastAsia="nl-NL"/>
          </w:rPr>
          <w:delText>Selecteer</w:delText>
        </w:r>
      </w:del>
      <w:r w:rsidR="00C870E4" w:rsidRPr="00C870E4">
        <w:rPr>
          <w:rFonts w:ascii="Helvetica" w:eastAsia="Times New Roman" w:hAnsi="Helvetica" w:cs="Times New Roman"/>
          <w:color w:val="555555"/>
          <w:sz w:val="21"/>
          <w:szCs w:val="21"/>
          <w:lang w:eastAsia="nl-NL"/>
        </w:rPr>
        <w:t xml:space="preserve"> scholen waar meer dan gewoonlijk:</w:t>
      </w:r>
    </w:p>
    <w:p w:rsidR="00C870E4" w:rsidRPr="00C870E4" w:rsidRDefault="00C870E4" w:rsidP="00C870E4">
      <w:pPr>
        <w:spacing w:line="300" w:lineRule="atLeast"/>
        <w:rPr>
          <w:rFonts w:ascii="Helvetica" w:eastAsia="Times New Roman" w:hAnsi="Helvetica" w:cs="Times New Roman"/>
          <w:color w:val="555555"/>
          <w:sz w:val="21"/>
          <w:szCs w:val="21"/>
          <w:lang w:eastAsia="nl-NL"/>
        </w:rPr>
      </w:pPr>
      <w:r w:rsidRPr="00C870E4">
        <w:rPr>
          <w:rFonts w:ascii="Helvetica" w:eastAsia="Times New Roman" w:hAnsi="Helvetica" w:cs="Times New Roman"/>
          <w:color w:val="555555"/>
          <w:sz w:val="21"/>
          <w:szCs w:val="21"/>
        </w:rPr>
        <w:object w:dxaOrig="1215" w:dyaOrig="360">
          <v:shape id="_x0000_i1067" type="#_x0000_t75" style="width:20.4pt;height:18.25pt" o:ole="">
            <v:imagedata r:id="rId11" o:title=""/>
          </v:shape>
          <w:control r:id="rId17" w:name="DefaultOcxName6" w:shapeid="_x0000_i1067"/>
        </w:object>
      </w:r>
      <w:r w:rsidRPr="00C870E4">
        <w:rPr>
          <w:rFonts w:ascii="Helvetica" w:eastAsia="Times New Roman" w:hAnsi="Helvetica" w:cs="Times New Roman"/>
          <w:color w:val="555555"/>
          <w:sz w:val="21"/>
          <w:szCs w:val="21"/>
          <w:lang w:eastAsia="nl-NL"/>
        </w:rPr>
        <w:t xml:space="preserve">Extra </w:t>
      </w:r>
      <w:del w:id="49" w:author="Sandra Beekhoven" w:date="2016-09-12T16:26:00Z">
        <w:r w:rsidRPr="00C870E4" w:rsidDel="0001290E">
          <w:rPr>
            <w:rFonts w:ascii="Helvetica" w:eastAsia="Times New Roman" w:hAnsi="Helvetica" w:cs="Times New Roman"/>
            <w:color w:val="555555"/>
            <w:sz w:val="21"/>
            <w:szCs w:val="21"/>
            <w:lang w:eastAsia="nl-NL"/>
          </w:rPr>
          <w:delText xml:space="preserve">hulp </w:delText>
        </w:r>
      </w:del>
      <w:ins w:id="50" w:author="Sandra Beekhoven" w:date="2016-09-12T16:26:00Z">
        <w:r w:rsidR="0001290E">
          <w:rPr>
            <w:rFonts w:ascii="Helvetica" w:eastAsia="Times New Roman" w:hAnsi="Helvetica" w:cs="Times New Roman"/>
            <w:color w:val="555555"/>
            <w:sz w:val="21"/>
            <w:szCs w:val="21"/>
            <w:lang w:eastAsia="nl-NL"/>
          </w:rPr>
          <w:t xml:space="preserve"> aandacht </w:t>
        </w:r>
      </w:ins>
      <w:del w:id="51" w:author="Sandra Beekhoven" w:date="2016-09-12T16:26:00Z">
        <w:r w:rsidRPr="00C870E4" w:rsidDel="0001290E">
          <w:rPr>
            <w:rFonts w:ascii="Helvetica" w:eastAsia="Times New Roman" w:hAnsi="Helvetica" w:cs="Times New Roman"/>
            <w:color w:val="555555"/>
            <w:sz w:val="21"/>
            <w:szCs w:val="21"/>
            <w:lang w:eastAsia="nl-NL"/>
          </w:rPr>
          <w:delText xml:space="preserve">is </w:delText>
        </w:r>
      </w:del>
      <w:r w:rsidRPr="00C870E4">
        <w:rPr>
          <w:rFonts w:ascii="Helvetica" w:eastAsia="Times New Roman" w:hAnsi="Helvetica" w:cs="Times New Roman"/>
          <w:color w:val="555555"/>
          <w:sz w:val="21"/>
          <w:szCs w:val="21"/>
          <w:lang w:eastAsia="nl-NL"/>
        </w:rPr>
        <w:t>tijdens de les</w:t>
      </w:r>
      <w:ins w:id="52" w:author="Sandra Beekhoven" w:date="2016-09-12T16:14:00Z">
        <w:r w:rsidR="000E0C00">
          <w:rPr>
            <w:rFonts w:ascii="Helvetica" w:eastAsia="Times New Roman" w:hAnsi="Helvetica" w:cs="Times New Roman"/>
            <w:color w:val="555555"/>
            <w:sz w:val="21"/>
            <w:szCs w:val="21"/>
            <w:lang w:eastAsia="nl-NL"/>
          </w:rPr>
          <w:t xml:space="preserve"> </w:t>
        </w:r>
      </w:ins>
      <w:ins w:id="53" w:author="Sandra Beekhoven" w:date="2016-09-12T16:26:00Z">
        <w:r w:rsidR="0001290E">
          <w:rPr>
            <w:rFonts w:ascii="Helvetica" w:eastAsia="Times New Roman" w:hAnsi="Helvetica" w:cs="Times New Roman"/>
            <w:color w:val="555555"/>
            <w:sz w:val="21"/>
            <w:szCs w:val="21"/>
            <w:lang w:eastAsia="nl-NL"/>
          </w:rPr>
          <w:t>is</w:t>
        </w:r>
      </w:ins>
    </w:p>
    <w:p w:rsidR="00C870E4" w:rsidRPr="00C870E4" w:rsidRDefault="00C870E4" w:rsidP="00C870E4">
      <w:pPr>
        <w:spacing w:line="300" w:lineRule="atLeast"/>
        <w:rPr>
          <w:rFonts w:ascii="Helvetica" w:eastAsia="Times New Roman" w:hAnsi="Helvetica" w:cs="Times New Roman"/>
          <w:color w:val="555555"/>
          <w:sz w:val="21"/>
          <w:szCs w:val="21"/>
          <w:lang w:eastAsia="nl-NL"/>
        </w:rPr>
      </w:pPr>
      <w:r w:rsidRPr="00C870E4">
        <w:rPr>
          <w:rFonts w:ascii="Helvetica" w:eastAsia="Times New Roman" w:hAnsi="Helvetica" w:cs="Times New Roman"/>
          <w:color w:val="555555"/>
          <w:sz w:val="21"/>
          <w:szCs w:val="21"/>
        </w:rPr>
        <w:object w:dxaOrig="1215" w:dyaOrig="360">
          <v:shape id="_x0000_i1070" type="#_x0000_t75" style="width:20.4pt;height:18.25pt" o:ole="">
            <v:imagedata r:id="rId11" o:title=""/>
          </v:shape>
          <w:control r:id="rId18" w:name="DefaultOcxName7" w:shapeid="_x0000_i1070"/>
        </w:object>
      </w:r>
      <w:r w:rsidRPr="00C870E4">
        <w:rPr>
          <w:rFonts w:ascii="Helvetica" w:eastAsia="Times New Roman" w:hAnsi="Helvetica" w:cs="Times New Roman"/>
          <w:color w:val="555555"/>
          <w:sz w:val="21"/>
          <w:szCs w:val="21"/>
          <w:lang w:eastAsia="nl-NL"/>
        </w:rPr>
        <w:t>Aangepaste lesmaterialen zijn</w:t>
      </w:r>
    </w:p>
    <w:p w:rsidR="00C870E4" w:rsidRPr="00C870E4" w:rsidRDefault="00C870E4" w:rsidP="00C870E4">
      <w:pPr>
        <w:spacing w:line="300" w:lineRule="atLeast"/>
        <w:rPr>
          <w:rFonts w:ascii="Helvetica" w:eastAsia="Times New Roman" w:hAnsi="Helvetica" w:cs="Times New Roman"/>
          <w:color w:val="555555"/>
          <w:sz w:val="21"/>
          <w:szCs w:val="21"/>
          <w:lang w:eastAsia="nl-NL"/>
        </w:rPr>
      </w:pPr>
      <w:r w:rsidRPr="00C870E4">
        <w:rPr>
          <w:rFonts w:ascii="Helvetica" w:eastAsia="Times New Roman" w:hAnsi="Helvetica" w:cs="Times New Roman"/>
          <w:color w:val="555555"/>
          <w:sz w:val="21"/>
          <w:szCs w:val="21"/>
        </w:rPr>
        <w:object w:dxaOrig="1215" w:dyaOrig="360">
          <v:shape id="_x0000_i1073" type="#_x0000_t75" style="width:20.4pt;height:18.25pt" o:ole="">
            <v:imagedata r:id="rId11" o:title=""/>
          </v:shape>
          <w:control r:id="rId19" w:name="DefaultOcxName8" w:shapeid="_x0000_i1073"/>
        </w:object>
      </w:r>
      <w:r w:rsidRPr="00C870E4">
        <w:rPr>
          <w:rFonts w:ascii="Helvetica" w:eastAsia="Times New Roman" w:hAnsi="Helvetica" w:cs="Times New Roman"/>
          <w:color w:val="555555"/>
          <w:sz w:val="21"/>
          <w:szCs w:val="21"/>
          <w:lang w:eastAsia="nl-NL"/>
        </w:rPr>
        <w:t xml:space="preserve">Speciale voorzieningen </w:t>
      </w:r>
      <w:del w:id="54" w:author="Sandra Beekhoven" w:date="2016-09-12T16:26:00Z">
        <w:r w:rsidRPr="00C870E4" w:rsidDel="0001290E">
          <w:rPr>
            <w:rFonts w:ascii="Helvetica" w:eastAsia="Times New Roman" w:hAnsi="Helvetica" w:cs="Times New Roman"/>
            <w:color w:val="555555"/>
            <w:sz w:val="21"/>
            <w:szCs w:val="21"/>
            <w:lang w:eastAsia="nl-NL"/>
          </w:rPr>
          <w:delText xml:space="preserve">zijn </w:delText>
        </w:r>
      </w:del>
      <w:r w:rsidRPr="00C870E4">
        <w:rPr>
          <w:rFonts w:ascii="Helvetica" w:eastAsia="Times New Roman" w:hAnsi="Helvetica" w:cs="Times New Roman"/>
          <w:color w:val="555555"/>
          <w:sz w:val="21"/>
          <w:szCs w:val="21"/>
          <w:lang w:eastAsia="nl-NL"/>
        </w:rPr>
        <w:t>in het schoolgebouw</w:t>
      </w:r>
      <w:ins w:id="55" w:author="Sandra Beekhoven" w:date="2016-09-12T16:26:00Z">
        <w:r w:rsidR="0001290E" w:rsidRPr="0001290E">
          <w:rPr>
            <w:rFonts w:ascii="Helvetica" w:eastAsia="Times New Roman" w:hAnsi="Helvetica" w:cs="Times New Roman"/>
            <w:color w:val="555555"/>
            <w:sz w:val="21"/>
            <w:szCs w:val="21"/>
            <w:lang w:eastAsia="nl-NL"/>
          </w:rPr>
          <w:t xml:space="preserve"> </w:t>
        </w:r>
        <w:r w:rsidR="0001290E" w:rsidRPr="00C870E4">
          <w:rPr>
            <w:rFonts w:ascii="Helvetica" w:eastAsia="Times New Roman" w:hAnsi="Helvetica" w:cs="Times New Roman"/>
            <w:color w:val="555555"/>
            <w:sz w:val="21"/>
            <w:szCs w:val="21"/>
            <w:lang w:eastAsia="nl-NL"/>
          </w:rPr>
          <w:t>zijn</w:t>
        </w:r>
      </w:ins>
    </w:p>
    <w:p w:rsidR="00C870E4" w:rsidRPr="00C870E4" w:rsidRDefault="00C870E4" w:rsidP="00C870E4">
      <w:pPr>
        <w:spacing w:line="300" w:lineRule="atLeast"/>
        <w:rPr>
          <w:rFonts w:ascii="Helvetica" w:eastAsia="Times New Roman" w:hAnsi="Helvetica" w:cs="Times New Roman"/>
          <w:color w:val="555555"/>
          <w:sz w:val="21"/>
          <w:szCs w:val="21"/>
          <w:lang w:eastAsia="nl-NL"/>
        </w:rPr>
      </w:pPr>
      <w:r w:rsidRPr="00C870E4">
        <w:rPr>
          <w:rFonts w:ascii="Helvetica" w:eastAsia="Times New Roman" w:hAnsi="Helvetica" w:cs="Times New Roman"/>
          <w:color w:val="555555"/>
          <w:sz w:val="21"/>
          <w:szCs w:val="21"/>
        </w:rPr>
        <w:object w:dxaOrig="1215" w:dyaOrig="360">
          <v:shape id="_x0000_i1076" type="#_x0000_t75" style="width:20.4pt;height:18.25pt" o:ole="">
            <v:imagedata r:id="rId11" o:title=""/>
          </v:shape>
          <w:control r:id="rId20" w:name="DefaultOcxName9" w:shapeid="_x0000_i1076"/>
        </w:object>
      </w:r>
      <w:ins w:id="56" w:author="Sandra Beekhoven" w:date="2016-09-12T16:35:00Z">
        <w:r w:rsidR="00BC1779">
          <w:rPr>
            <w:rFonts w:ascii="Helvetica" w:eastAsia="Times New Roman" w:hAnsi="Helvetica" w:cs="Times New Roman"/>
            <w:color w:val="555555"/>
            <w:sz w:val="21"/>
            <w:szCs w:val="21"/>
          </w:rPr>
          <w:t>Voor</w:t>
        </w:r>
      </w:ins>
      <w:del w:id="57" w:author="Sandra Beekhoven" w:date="2016-09-12T16:35:00Z">
        <w:r w:rsidRPr="00C870E4" w:rsidDel="00BC1779">
          <w:rPr>
            <w:rFonts w:ascii="Helvetica" w:eastAsia="Times New Roman" w:hAnsi="Helvetica" w:cs="Times New Roman"/>
            <w:color w:val="555555"/>
            <w:sz w:val="21"/>
            <w:szCs w:val="21"/>
            <w:lang w:eastAsia="nl-NL"/>
          </w:rPr>
          <w:delText>Op</w:delText>
        </w:r>
      </w:del>
      <w:r w:rsidRPr="00C870E4">
        <w:rPr>
          <w:rFonts w:ascii="Helvetica" w:eastAsia="Times New Roman" w:hAnsi="Helvetica" w:cs="Times New Roman"/>
          <w:color w:val="555555"/>
          <w:sz w:val="21"/>
          <w:szCs w:val="21"/>
          <w:lang w:eastAsia="nl-NL"/>
        </w:rPr>
        <w:t xml:space="preserve"> sommige </w:t>
      </w:r>
      <w:ins w:id="58" w:author="Sandra Beekhoven" w:date="2016-09-12T16:35:00Z">
        <w:r w:rsidR="00BC1779">
          <w:rPr>
            <w:rFonts w:ascii="Helvetica" w:eastAsia="Times New Roman" w:hAnsi="Helvetica" w:cs="Times New Roman"/>
            <w:color w:val="555555"/>
            <w:sz w:val="21"/>
            <w:szCs w:val="21"/>
            <w:lang w:eastAsia="nl-NL"/>
          </w:rPr>
          <w:t>problemen</w:t>
        </w:r>
      </w:ins>
      <w:del w:id="59" w:author="Sandra Beekhoven" w:date="2016-09-12T16:35:00Z">
        <w:r w:rsidRPr="00C870E4" w:rsidDel="00BC1779">
          <w:rPr>
            <w:rFonts w:ascii="Helvetica" w:eastAsia="Times New Roman" w:hAnsi="Helvetica" w:cs="Times New Roman"/>
            <w:color w:val="555555"/>
            <w:sz w:val="21"/>
            <w:szCs w:val="21"/>
            <w:lang w:eastAsia="nl-NL"/>
          </w:rPr>
          <w:delText>belemmeringen</w:delText>
        </w:r>
      </w:del>
      <w:r w:rsidRPr="00C870E4">
        <w:rPr>
          <w:rFonts w:ascii="Helvetica" w:eastAsia="Times New Roman" w:hAnsi="Helvetica" w:cs="Times New Roman"/>
          <w:color w:val="555555"/>
          <w:sz w:val="21"/>
          <w:szCs w:val="21"/>
          <w:lang w:eastAsia="nl-NL"/>
        </w:rPr>
        <w:t xml:space="preserve"> een specialist </w:t>
      </w:r>
      <w:del w:id="60" w:author="Sandra Beekhoven" w:date="2016-09-12T16:35:00Z">
        <w:r w:rsidRPr="00C870E4" w:rsidDel="00E53C90">
          <w:rPr>
            <w:rFonts w:ascii="Helvetica" w:eastAsia="Times New Roman" w:hAnsi="Helvetica" w:cs="Times New Roman"/>
            <w:color w:val="555555"/>
            <w:sz w:val="21"/>
            <w:szCs w:val="21"/>
            <w:lang w:eastAsia="nl-NL"/>
          </w:rPr>
          <w:delText>aanwezig is binnen</w:delText>
        </w:r>
      </w:del>
      <w:ins w:id="61" w:author="Sandra Beekhoven" w:date="2016-09-12T16:35:00Z">
        <w:r w:rsidR="00E53C90">
          <w:rPr>
            <w:rFonts w:ascii="Helvetica" w:eastAsia="Times New Roman" w:hAnsi="Helvetica" w:cs="Times New Roman"/>
            <w:color w:val="555555"/>
            <w:sz w:val="21"/>
            <w:szCs w:val="21"/>
            <w:lang w:eastAsia="nl-NL"/>
          </w:rPr>
          <w:t>in</w:t>
        </w:r>
      </w:ins>
      <w:r w:rsidRPr="00C870E4">
        <w:rPr>
          <w:rFonts w:ascii="Helvetica" w:eastAsia="Times New Roman" w:hAnsi="Helvetica" w:cs="Times New Roman"/>
          <w:color w:val="555555"/>
          <w:sz w:val="21"/>
          <w:szCs w:val="21"/>
          <w:lang w:eastAsia="nl-NL"/>
        </w:rPr>
        <w:t xml:space="preserve"> het team</w:t>
      </w:r>
      <w:ins w:id="62" w:author="Sandra Beekhoven" w:date="2016-09-12T16:35:00Z">
        <w:r w:rsidR="00E53C90">
          <w:rPr>
            <w:rFonts w:ascii="Helvetica" w:eastAsia="Times New Roman" w:hAnsi="Helvetica" w:cs="Times New Roman"/>
            <w:color w:val="555555"/>
            <w:sz w:val="21"/>
            <w:szCs w:val="21"/>
            <w:lang w:eastAsia="nl-NL"/>
          </w:rPr>
          <w:t xml:space="preserve"> zit</w:t>
        </w:r>
      </w:ins>
    </w:p>
    <w:p w:rsidR="00C870E4" w:rsidRPr="00C870E4" w:rsidRDefault="00C870E4" w:rsidP="00C870E4">
      <w:pPr>
        <w:spacing w:line="300" w:lineRule="atLeast"/>
        <w:rPr>
          <w:rFonts w:ascii="Helvetica" w:eastAsia="Times New Roman" w:hAnsi="Helvetica" w:cs="Times New Roman"/>
          <w:color w:val="555555"/>
          <w:sz w:val="21"/>
          <w:szCs w:val="21"/>
          <w:lang w:eastAsia="nl-NL"/>
        </w:rPr>
      </w:pPr>
      <w:r w:rsidRPr="00C870E4">
        <w:rPr>
          <w:rFonts w:ascii="Helvetica" w:eastAsia="Times New Roman" w:hAnsi="Helvetica" w:cs="Times New Roman"/>
          <w:color w:val="555555"/>
          <w:sz w:val="21"/>
          <w:szCs w:val="21"/>
        </w:rPr>
        <w:object w:dxaOrig="1215" w:dyaOrig="360">
          <v:shape id="_x0000_i1079" type="#_x0000_t75" style="width:20.4pt;height:18.25pt" o:ole="">
            <v:imagedata r:id="rId11" o:title=""/>
          </v:shape>
          <w:control r:id="rId21" w:name="DefaultOcxName10" w:shapeid="_x0000_i1079"/>
        </w:object>
      </w:r>
      <w:r w:rsidRPr="00C870E4">
        <w:rPr>
          <w:rFonts w:ascii="Helvetica" w:eastAsia="Times New Roman" w:hAnsi="Helvetica" w:cs="Times New Roman"/>
          <w:color w:val="555555"/>
          <w:sz w:val="21"/>
          <w:szCs w:val="21"/>
          <w:lang w:eastAsia="nl-NL"/>
        </w:rPr>
        <w:t>Men samenwerkt met zorginstanties</w:t>
      </w:r>
    </w:p>
    <w:p w:rsidR="00C870E4" w:rsidRPr="00C870E4" w:rsidRDefault="00C870E4" w:rsidP="00C870E4">
      <w:pPr>
        <w:spacing w:line="300" w:lineRule="atLeast"/>
        <w:rPr>
          <w:rFonts w:ascii="Helvetica" w:eastAsia="Times New Roman" w:hAnsi="Helvetica" w:cs="Times New Roman"/>
          <w:color w:val="555555"/>
          <w:sz w:val="21"/>
          <w:szCs w:val="21"/>
          <w:lang w:eastAsia="nl-NL"/>
        </w:rPr>
      </w:pPr>
      <w:commentRangeStart w:id="63"/>
      <w:r w:rsidRPr="00C870E4">
        <w:rPr>
          <w:rFonts w:ascii="Helvetica" w:eastAsia="Times New Roman" w:hAnsi="Helvetica" w:cs="Times New Roman"/>
          <w:b/>
          <w:bCs/>
          <w:color w:val="555555"/>
          <w:sz w:val="21"/>
          <w:szCs w:val="21"/>
          <w:lang w:eastAsia="nl-NL"/>
        </w:rPr>
        <w:t>18 scholen getoond door selecties</w:t>
      </w:r>
      <w:commentRangeEnd w:id="63"/>
      <w:r w:rsidR="00E53C90">
        <w:rPr>
          <w:rStyle w:val="Verwijzingopmerking"/>
        </w:rPr>
        <w:commentReference w:id="63"/>
      </w:r>
    </w:p>
    <w:p w:rsidR="00C870E4" w:rsidRDefault="00C870E4" w:rsidP="00C870E4">
      <w:pPr>
        <w:pStyle w:val="Kop1"/>
      </w:pPr>
    </w:p>
    <w:p w:rsidR="00C870E4" w:rsidRDefault="00C870E4">
      <w:pPr>
        <w:rPr>
          <w:rFonts w:ascii="Times New Roman" w:eastAsia="Times New Roman" w:hAnsi="Times New Roman" w:cs="Times New Roman"/>
          <w:b/>
          <w:bCs/>
          <w:kern w:val="36"/>
          <w:sz w:val="48"/>
          <w:szCs w:val="48"/>
          <w:lang w:eastAsia="nl-NL"/>
        </w:rPr>
      </w:pPr>
      <w:r>
        <w:br w:type="page"/>
      </w:r>
    </w:p>
    <w:p w:rsidR="00C870E4" w:rsidRDefault="00C870E4" w:rsidP="00C870E4">
      <w:pPr>
        <w:pStyle w:val="Kop1"/>
      </w:pPr>
      <w:r>
        <w:lastRenderedPageBreak/>
        <w:t xml:space="preserve">School </w:t>
      </w:r>
    </w:p>
    <w:p w:rsidR="00C870E4" w:rsidRDefault="00C870E4" w:rsidP="00C870E4">
      <w:pPr>
        <w:pStyle w:val="Kop1"/>
      </w:pPr>
      <w:r w:rsidRPr="00C870E4">
        <w:rPr>
          <w:noProof/>
        </w:rPr>
        <w:drawing>
          <wp:inline distT="0" distB="0" distL="0" distR="0" wp14:anchorId="53BC0ADD" wp14:editId="6FF99E9E">
            <wp:extent cx="6645910" cy="3867150"/>
            <wp:effectExtent l="0" t="0" r="254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645910" cy="3867150"/>
                    </a:xfrm>
                    <a:prstGeom prst="rect">
                      <a:avLst/>
                    </a:prstGeom>
                  </pic:spPr>
                </pic:pic>
              </a:graphicData>
            </a:graphic>
          </wp:inline>
        </w:drawing>
      </w:r>
    </w:p>
    <w:p w:rsidR="00C870E4" w:rsidRDefault="00C870E4" w:rsidP="00C870E4">
      <w:pPr>
        <w:pStyle w:val="Kop1"/>
      </w:pPr>
    </w:p>
    <w:p w:rsidR="00C870E4" w:rsidRPr="00C870E4" w:rsidRDefault="00C870E4" w:rsidP="00C870E4">
      <w:pPr>
        <w:shd w:val="clear" w:color="auto" w:fill="FFFFFF"/>
        <w:spacing w:before="300" w:after="150" w:line="240" w:lineRule="auto"/>
        <w:outlineLvl w:val="0"/>
        <w:rPr>
          <w:rFonts w:ascii="inherit" w:eastAsia="Times New Roman" w:hAnsi="inherit" w:cs="Times New Roman"/>
          <w:color w:val="333333"/>
          <w:kern w:val="36"/>
          <w:sz w:val="54"/>
          <w:szCs w:val="54"/>
          <w:lang w:eastAsia="nl-NL"/>
        </w:rPr>
      </w:pPr>
      <w:r w:rsidRPr="00C870E4">
        <w:rPr>
          <w:rFonts w:ascii="inherit" w:eastAsia="Times New Roman" w:hAnsi="inherit" w:cs="Times New Roman"/>
          <w:color w:val="333333"/>
          <w:kern w:val="36"/>
          <w:sz w:val="54"/>
          <w:szCs w:val="54"/>
          <w:lang w:eastAsia="nl-NL"/>
        </w:rPr>
        <w:t>Basisschool Aboe El-Chayr</w:t>
      </w:r>
    </w:p>
    <w:p w:rsidR="00C870E4" w:rsidRPr="00C870E4" w:rsidRDefault="00C870E4" w:rsidP="00C870E4">
      <w:pPr>
        <w:shd w:val="clear" w:color="auto" w:fill="FFFFFF"/>
        <w:spacing w:after="0" w:line="300" w:lineRule="atLeast"/>
        <w:rPr>
          <w:rFonts w:ascii="Helvetica" w:eastAsia="Times New Roman" w:hAnsi="Helvetica" w:cs="Times New Roman"/>
          <w:color w:val="555555"/>
          <w:sz w:val="21"/>
          <w:szCs w:val="21"/>
          <w:lang w:eastAsia="nl-NL"/>
        </w:rPr>
      </w:pPr>
    </w:p>
    <w:p w:rsidR="00C870E4" w:rsidRPr="00C870E4" w:rsidDel="00E53C90" w:rsidRDefault="00C870E4" w:rsidP="00C870E4">
      <w:pPr>
        <w:shd w:val="clear" w:color="auto" w:fill="FFFFFF"/>
        <w:spacing w:after="0" w:line="300" w:lineRule="atLeast"/>
        <w:rPr>
          <w:del w:id="64" w:author="Sandra Beekhoven" w:date="2016-09-12T16:36:00Z"/>
          <w:rFonts w:ascii="Helvetica" w:eastAsia="Times New Roman" w:hAnsi="Helvetica" w:cs="Times New Roman"/>
          <w:color w:val="555555"/>
          <w:sz w:val="21"/>
          <w:szCs w:val="21"/>
          <w:lang w:eastAsia="nl-NL"/>
        </w:rPr>
      </w:pPr>
      <w:commentRangeStart w:id="65"/>
      <w:del w:id="66" w:author="Sandra Beekhoven" w:date="2016-09-12T16:36:00Z">
        <w:r w:rsidRPr="00C870E4" w:rsidDel="00E53C90">
          <w:rPr>
            <w:rFonts w:ascii="Helvetica" w:eastAsia="Times New Roman" w:hAnsi="Helvetica" w:cs="Times New Roman"/>
            <w:color w:val="555555"/>
            <w:sz w:val="21"/>
            <w:szCs w:val="21"/>
            <w:lang w:eastAsia="nl-NL"/>
          </w:rPr>
          <w:delText>Straat</w:delText>
        </w:r>
      </w:del>
    </w:p>
    <w:p w:rsidR="00C870E4" w:rsidRPr="00C870E4" w:rsidRDefault="00C870E4" w:rsidP="00C870E4">
      <w:pPr>
        <w:shd w:val="clear" w:color="auto" w:fill="FFFFFF"/>
        <w:spacing w:after="0" w:line="300" w:lineRule="atLeast"/>
        <w:rPr>
          <w:rFonts w:ascii="Helvetica" w:eastAsia="Times New Roman" w:hAnsi="Helvetica" w:cs="Times New Roman"/>
          <w:color w:val="555555"/>
          <w:sz w:val="21"/>
          <w:szCs w:val="21"/>
          <w:lang w:eastAsia="nl-NL"/>
        </w:rPr>
      </w:pPr>
      <w:r w:rsidRPr="00C870E4">
        <w:rPr>
          <w:rFonts w:ascii="Helvetica" w:eastAsia="Times New Roman" w:hAnsi="Helvetica" w:cs="Times New Roman"/>
          <w:color w:val="555555"/>
          <w:sz w:val="21"/>
          <w:szCs w:val="21"/>
          <w:lang w:eastAsia="nl-NL"/>
        </w:rPr>
        <w:t>Dirigentenlaan 27</w:t>
      </w:r>
    </w:p>
    <w:p w:rsidR="00C870E4" w:rsidRPr="00C870E4" w:rsidDel="00E53C90" w:rsidRDefault="00C870E4" w:rsidP="00C870E4">
      <w:pPr>
        <w:shd w:val="clear" w:color="auto" w:fill="FFFFFF"/>
        <w:spacing w:after="0" w:line="300" w:lineRule="atLeast"/>
        <w:rPr>
          <w:del w:id="67" w:author="Sandra Beekhoven" w:date="2016-09-12T16:36:00Z"/>
          <w:rFonts w:ascii="Helvetica" w:eastAsia="Times New Roman" w:hAnsi="Helvetica" w:cs="Times New Roman"/>
          <w:color w:val="555555"/>
          <w:sz w:val="21"/>
          <w:szCs w:val="21"/>
          <w:lang w:eastAsia="nl-NL"/>
        </w:rPr>
      </w:pPr>
      <w:del w:id="68" w:author="Sandra Beekhoven" w:date="2016-09-12T16:36:00Z">
        <w:r w:rsidRPr="00C870E4" w:rsidDel="00E53C90">
          <w:rPr>
            <w:rFonts w:ascii="Helvetica" w:eastAsia="Times New Roman" w:hAnsi="Helvetica" w:cs="Times New Roman"/>
            <w:color w:val="555555"/>
            <w:sz w:val="21"/>
            <w:szCs w:val="21"/>
            <w:lang w:eastAsia="nl-NL"/>
          </w:rPr>
          <w:delText>Adres</w:delText>
        </w:r>
      </w:del>
    </w:p>
    <w:p w:rsidR="00C870E4" w:rsidRPr="00C870E4" w:rsidRDefault="00C870E4" w:rsidP="00C870E4">
      <w:pPr>
        <w:shd w:val="clear" w:color="auto" w:fill="FFFFFF"/>
        <w:spacing w:after="0" w:line="300" w:lineRule="atLeast"/>
        <w:rPr>
          <w:rFonts w:ascii="Helvetica" w:eastAsia="Times New Roman" w:hAnsi="Helvetica" w:cs="Times New Roman"/>
          <w:color w:val="555555"/>
          <w:sz w:val="21"/>
          <w:szCs w:val="21"/>
          <w:lang w:eastAsia="nl-NL"/>
        </w:rPr>
      </w:pPr>
      <w:r w:rsidRPr="00C870E4">
        <w:rPr>
          <w:rFonts w:ascii="Helvetica" w:eastAsia="Times New Roman" w:hAnsi="Helvetica" w:cs="Times New Roman"/>
          <w:color w:val="555555"/>
          <w:sz w:val="21"/>
          <w:szCs w:val="21"/>
          <w:lang w:eastAsia="nl-NL"/>
        </w:rPr>
        <w:t>5049EA - TILBURG</w:t>
      </w:r>
    </w:p>
    <w:commentRangeEnd w:id="65"/>
    <w:p w:rsidR="00C870E4" w:rsidRPr="00C870E4" w:rsidRDefault="00584989" w:rsidP="00C870E4">
      <w:pPr>
        <w:shd w:val="clear" w:color="auto" w:fill="FFFFFF"/>
        <w:spacing w:after="0" w:line="300" w:lineRule="atLeast"/>
        <w:rPr>
          <w:rFonts w:ascii="Helvetica" w:eastAsia="Times New Roman" w:hAnsi="Helvetica" w:cs="Times New Roman"/>
          <w:color w:val="555555"/>
          <w:sz w:val="21"/>
          <w:szCs w:val="21"/>
          <w:lang w:eastAsia="nl-NL"/>
        </w:rPr>
      </w:pPr>
      <w:r>
        <w:rPr>
          <w:rStyle w:val="Verwijzingopmerking"/>
        </w:rPr>
        <w:commentReference w:id="65"/>
      </w:r>
    </w:p>
    <w:p w:rsidR="00C870E4" w:rsidRPr="00C870E4" w:rsidRDefault="00C870E4" w:rsidP="00C870E4">
      <w:pPr>
        <w:shd w:val="clear" w:color="auto" w:fill="FFFFFF"/>
        <w:spacing w:after="0" w:line="300" w:lineRule="atLeast"/>
        <w:rPr>
          <w:rFonts w:ascii="Helvetica" w:eastAsia="Times New Roman" w:hAnsi="Helvetica" w:cs="Times New Roman"/>
          <w:color w:val="555555"/>
          <w:sz w:val="21"/>
          <w:szCs w:val="21"/>
          <w:lang w:eastAsia="nl-NL"/>
        </w:rPr>
      </w:pPr>
      <w:r w:rsidRPr="00C870E4">
        <w:rPr>
          <w:rFonts w:ascii="Helvetica" w:eastAsia="Times New Roman" w:hAnsi="Helvetica" w:cs="Times New Roman"/>
          <w:color w:val="555555"/>
          <w:sz w:val="21"/>
          <w:szCs w:val="21"/>
          <w:lang w:eastAsia="nl-NL"/>
        </w:rPr>
        <w:t>Website van de school</w:t>
      </w:r>
    </w:p>
    <w:p w:rsidR="00C870E4" w:rsidRPr="00C870E4" w:rsidRDefault="00E23FCA" w:rsidP="00C870E4">
      <w:pPr>
        <w:shd w:val="clear" w:color="auto" w:fill="FFFFFF"/>
        <w:spacing w:after="0" w:line="300" w:lineRule="atLeast"/>
        <w:rPr>
          <w:rFonts w:ascii="Helvetica" w:eastAsia="Times New Roman" w:hAnsi="Helvetica" w:cs="Times New Roman"/>
          <w:color w:val="555555"/>
          <w:sz w:val="21"/>
          <w:szCs w:val="21"/>
          <w:lang w:eastAsia="nl-NL"/>
        </w:rPr>
      </w:pPr>
      <w:hyperlink r:id="rId23" w:history="1">
        <w:r w:rsidR="00C870E4" w:rsidRPr="00C870E4">
          <w:rPr>
            <w:rFonts w:ascii="Helvetica" w:eastAsia="Times New Roman" w:hAnsi="Helvetica" w:cs="Times New Roman"/>
            <w:color w:val="158CBA"/>
            <w:sz w:val="21"/>
            <w:szCs w:val="21"/>
            <w:u w:val="single"/>
            <w:lang w:eastAsia="nl-NL"/>
          </w:rPr>
          <w:t>Bezoek de website van de school</w:t>
        </w:r>
      </w:hyperlink>
    </w:p>
    <w:p w:rsidR="00C870E4" w:rsidRPr="00C870E4" w:rsidRDefault="00C870E4" w:rsidP="00C870E4">
      <w:pPr>
        <w:shd w:val="clear" w:color="auto" w:fill="FFFFFF"/>
        <w:spacing w:after="0" w:line="300" w:lineRule="atLeast"/>
        <w:rPr>
          <w:rFonts w:ascii="Helvetica" w:eastAsia="Times New Roman" w:hAnsi="Helvetica" w:cs="Times New Roman"/>
          <w:color w:val="555555"/>
          <w:sz w:val="21"/>
          <w:szCs w:val="21"/>
          <w:lang w:eastAsia="nl-NL"/>
        </w:rPr>
      </w:pPr>
    </w:p>
    <w:p w:rsidR="00C870E4" w:rsidRPr="00C870E4" w:rsidRDefault="00C870E4" w:rsidP="00C870E4">
      <w:pPr>
        <w:shd w:val="clear" w:color="auto" w:fill="FFFFFF"/>
        <w:spacing w:after="0" w:line="300" w:lineRule="atLeast"/>
        <w:rPr>
          <w:rFonts w:ascii="Helvetica" w:eastAsia="Times New Roman" w:hAnsi="Helvetica" w:cs="Times New Roman"/>
          <w:color w:val="555555"/>
          <w:sz w:val="21"/>
          <w:szCs w:val="21"/>
          <w:lang w:eastAsia="nl-NL"/>
        </w:rPr>
      </w:pPr>
      <w:del w:id="69" w:author="Sandra Beekhoven" w:date="2016-09-12T16:37:00Z">
        <w:r w:rsidRPr="00C870E4" w:rsidDel="00E53C90">
          <w:rPr>
            <w:rFonts w:ascii="Helvetica" w:eastAsia="Times New Roman" w:hAnsi="Helvetica" w:cs="Times New Roman"/>
            <w:color w:val="555555"/>
            <w:sz w:val="21"/>
            <w:szCs w:val="21"/>
            <w:lang w:eastAsia="nl-NL"/>
          </w:rPr>
          <w:delText>Schoolrapport</w:delText>
        </w:r>
      </w:del>
      <w:ins w:id="70" w:author="Sandra Beekhoven" w:date="2016-09-12T16:37:00Z">
        <w:r w:rsidR="00E53C90">
          <w:rPr>
            <w:rFonts w:ascii="Helvetica" w:eastAsia="Times New Roman" w:hAnsi="Helvetica" w:cs="Times New Roman"/>
            <w:color w:val="555555"/>
            <w:sz w:val="21"/>
            <w:szCs w:val="21"/>
            <w:lang w:eastAsia="nl-NL"/>
          </w:rPr>
          <w:t xml:space="preserve"> schoolondersteuningsprofiel  </w:t>
        </w:r>
      </w:ins>
    </w:p>
    <w:p w:rsidR="00C870E4" w:rsidRPr="00C870E4" w:rsidRDefault="00E23FCA" w:rsidP="00C870E4">
      <w:pPr>
        <w:shd w:val="clear" w:color="auto" w:fill="FFFFFF"/>
        <w:spacing w:after="0" w:line="300" w:lineRule="atLeast"/>
        <w:rPr>
          <w:rFonts w:ascii="Helvetica" w:eastAsia="Times New Roman" w:hAnsi="Helvetica" w:cs="Times New Roman"/>
          <w:color w:val="555555"/>
          <w:sz w:val="21"/>
          <w:szCs w:val="21"/>
          <w:lang w:eastAsia="nl-NL"/>
        </w:rPr>
      </w:pPr>
      <w:hyperlink r:id="rId24" w:history="1">
        <w:r w:rsidR="00C870E4" w:rsidRPr="00C870E4">
          <w:rPr>
            <w:rFonts w:ascii="Helvetica" w:eastAsia="Times New Roman" w:hAnsi="Helvetica" w:cs="Times New Roman"/>
            <w:color w:val="158CBA"/>
            <w:sz w:val="21"/>
            <w:szCs w:val="21"/>
            <w:u w:val="single"/>
            <w:lang w:eastAsia="nl-NL"/>
          </w:rPr>
          <w:t>Bekijk het rapport als pdf bestand</w:t>
        </w:r>
      </w:hyperlink>
    </w:p>
    <w:p w:rsidR="00C870E4" w:rsidRPr="00C870E4" w:rsidRDefault="00C870E4" w:rsidP="00C870E4">
      <w:pPr>
        <w:shd w:val="clear" w:color="auto" w:fill="FFFFFF"/>
        <w:spacing w:after="0" w:line="300" w:lineRule="atLeast"/>
        <w:rPr>
          <w:rFonts w:ascii="Helvetica" w:eastAsia="Times New Roman" w:hAnsi="Helvetica" w:cs="Times New Roman"/>
          <w:color w:val="555555"/>
          <w:sz w:val="21"/>
          <w:szCs w:val="21"/>
          <w:lang w:eastAsia="nl-NL"/>
        </w:rPr>
      </w:pPr>
    </w:p>
    <w:p w:rsidR="00C870E4" w:rsidRPr="00C870E4" w:rsidRDefault="00507562" w:rsidP="00C870E4">
      <w:pPr>
        <w:shd w:val="clear" w:color="auto" w:fill="FFFFFF"/>
        <w:spacing w:after="0" w:line="300" w:lineRule="atLeast"/>
        <w:rPr>
          <w:rFonts w:ascii="Helvetica" w:eastAsia="Times New Roman" w:hAnsi="Helvetica" w:cs="Times New Roman"/>
          <w:color w:val="555555"/>
          <w:sz w:val="21"/>
          <w:szCs w:val="21"/>
          <w:lang w:eastAsia="nl-NL"/>
        </w:rPr>
      </w:pPr>
      <w:ins w:id="71" w:author="Sandra Beekhoven" w:date="2016-09-12T17:09:00Z">
        <w:r>
          <w:rPr>
            <w:rFonts w:ascii="Helvetica" w:eastAsia="Times New Roman" w:hAnsi="Helvetica" w:cs="Times New Roman"/>
            <w:color w:val="555555"/>
            <w:sz w:val="21"/>
            <w:szCs w:val="21"/>
            <w:lang w:eastAsia="nl-NL"/>
          </w:rPr>
          <w:t>Informatie o</w:t>
        </w:r>
      </w:ins>
      <w:ins w:id="72" w:author="Sandra Beekhoven" w:date="2016-09-12T16:39:00Z">
        <w:r w:rsidR="00CA2393">
          <w:rPr>
            <w:rFonts w:ascii="Helvetica" w:eastAsia="Times New Roman" w:hAnsi="Helvetica" w:cs="Times New Roman"/>
            <w:color w:val="555555"/>
            <w:sz w:val="21"/>
            <w:szCs w:val="21"/>
            <w:lang w:eastAsia="nl-NL"/>
          </w:rPr>
          <w:t xml:space="preserve">ver deze </w:t>
        </w:r>
      </w:ins>
      <w:ins w:id="73" w:author="Sandra Beekhoven" w:date="2016-09-12T16:38:00Z">
        <w:r w:rsidR="00CA2393">
          <w:rPr>
            <w:rFonts w:ascii="Helvetica" w:eastAsia="Times New Roman" w:hAnsi="Helvetica" w:cs="Times New Roman"/>
            <w:color w:val="555555"/>
            <w:sz w:val="21"/>
            <w:szCs w:val="21"/>
            <w:lang w:eastAsia="nl-NL"/>
          </w:rPr>
          <w:t xml:space="preserve">school van </w:t>
        </w:r>
      </w:ins>
      <w:del w:id="74" w:author="Sandra Beekhoven" w:date="2016-09-12T16:39:00Z">
        <w:r w:rsidR="00C870E4" w:rsidRPr="00C870E4" w:rsidDel="00584989">
          <w:rPr>
            <w:rFonts w:ascii="Helvetica" w:eastAsia="Times New Roman" w:hAnsi="Helvetica" w:cs="Times New Roman"/>
            <w:color w:val="555555"/>
            <w:sz w:val="21"/>
            <w:szCs w:val="21"/>
            <w:lang w:eastAsia="nl-NL"/>
          </w:rPr>
          <w:delText xml:space="preserve">Link naar de website van </w:delText>
        </w:r>
      </w:del>
      <w:ins w:id="75" w:author="Sandra Beekhoven" w:date="2016-09-12T16:39:00Z">
        <w:r w:rsidR="00584989">
          <w:rPr>
            <w:rFonts w:ascii="Helvetica" w:eastAsia="Times New Roman" w:hAnsi="Helvetica" w:cs="Times New Roman"/>
            <w:color w:val="555555"/>
            <w:sz w:val="21"/>
            <w:szCs w:val="21"/>
            <w:lang w:eastAsia="nl-NL"/>
          </w:rPr>
          <w:t>de Inspectie van het O</w:t>
        </w:r>
      </w:ins>
      <w:del w:id="76" w:author="Sandra Beekhoven" w:date="2016-09-12T16:39:00Z">
        <w:r w:rsidR="00C870E4" w:rsidRPr="00C870E4" w:rsidDel="00584989">
          <w:rPr>
            <w:rFonts w:ascii="Helvetica" w:eastAsia="Times New Roman" w:hAnsi="Helvetica" w:cs="Times New Roman"/>
            <w:color w:val="555555"/>
            <w:sz w:val="21"/>
            <w:szCs w:val="21"/>
            <w:lang w:eastAsia="nl-NL"/>
          </w:rPr>
          <w:delText>o</w:delText>
        </w:r>
      </w:del>
      <w:r w:rsidR="00C870E4" w:rsidRPr="00C870E4">
        <w:rPr>
          <w:rFonts w:ascii="Helvetica" w:eastAsia="Times New Roman" w:hAnsi="Helvetica" w:cs="Times New Roman"/>
          <w:color w:val="555555"/>
          <w:sz w:val="21"/>
          <w:szCs w:val="21"/>
          <w:lang w:eastAsia="nl-NL"/>
        </w:rPr>
        <w:t>nderwijs</w:t>
      </w:r>
      <w:del w:id="77" w:author="Sandra Beekhoven" w:date="2016-09-12T16:39:00Z">
        <w:r w:rsidR="00C870E4" w:rsidRPr="00C870E4" w:rsidDel="00584989">
          <w:rPr>
            <w:rFonts w:ascii="Helvetica" w:eastAsia="Times New Roman" w:hAnsi="Helvetica" w:cs="Times New Roman"/>
            <w:color w:val="555555"/>
            <w:sz w:val="21"/>
            <w:szCs w:val="21"/>
            <w:lang w:eastAsia="nl-NL"/>
          </w:rPr>
          <w:delText>inspectie</w:delText>
        </w:r>
      </w:del>
    </w:p>
    <w:p w:rsidR="00C870E4" w:rsidRPr="00C870E4" w:rsidRDefault="00E23FCA" w:rsidP="00C870E4">
      <w:pPr>
        <w:shd w:val="clear" w:color="auto" w:fill="FFFFFF"/>
        <w:spacing w:after="0" w:line="300" w:lineRule="atLeast"/>
        <w:rPr>
          <w:rFonts w:ascii="Helvetica" w:eastAsia="Times New Roman" w:hAnsi="Helvetica" w:cs="Times New Roman"/>
          <w:color w:val="555555"/>
          <w:sz w:val="21"/>
          <w:szCs w:val="21"/>
          <w:lang w:eastAsia="nl-NL"/>
        </w:rPr>
      </w:pPr>
      <w:hyperlink r:id="rId25" w:history="1">
        <w:r w:rsidR="00C870E4" w:rsidRPr="00C870E4">
          <w:rPr>
            <w:rFonts w:ascii="Helvetica" w:eastAsia="Times New Roman" w:hAnsi="Helvetica" w:cs="Times New Roman"/>
            <w:color w:val="158CBA"/>
            <w:sz w:val="21"/>
            <w:szCs w:val="21"/>
            <w:u w:val="single"/>
            <w:lang w:eastAsia="nl-NL"/>
          </w:rPr>
          <w:t>De onderwijsinspectie website</w:t>
        </w:r>
      </w:hyperlink>
    </w:p>
    <w:p w:rsidR="00C870E4" w:rsidRDefault="00C870E4" w:rsidP="00C870E4">
      <w:pPr>
        <w:pStyle w:val="Kop1"/>
      </w:pPr>
    </w:p>
    <w:p w:rsidR="00C870E4" w:rsidRDefault="00C870E4" w:rsidP="00C870E4">
      <w:pPr>
        <w:pStyle w:val="Kop1"/>
      </w:pPr>
    </w:p>
    <w:sectPr w:rsidR="00C870E4" w:rsidSect="00C870E4">
      <w:pgSz w:w="11906" w:h="16838"/>
      <w:pgMar w:top="720" w:right="720" w:bottom="720" w:left="72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9" w:author="Sandra Beekhoven" w:date="2016-09-14T10:56:00Z" w:initials="SB">
    <w:p w:rsidR="001639D7" w:rsidRDefault="001639D7">
      <w:pPr>
        <w:pStyle w:val="Tekstopmerking"/>
      </w:pPr>
      <w:r>
        <w:rPr>
          <w:rStyle w:val="Verwijzingopmerking"/>
        </w:rPr>
        <w:annotationRef/>
      </w:r>
      <w:r>
        <w:t>In excell is een code toegevoegd ‘soort school’. Waarden zijn bs,sbo en so. De sbo en so scholen kunnen alleen worden getoond als men naar die scholen zoekt. Zij moeten dus niet meedoen in het gedetailleerd zoeken..</w:t>
      </w:r>
    </w:p>
  </w:comment>
  <w:comment w:id="15" w:author="Sandra Beekhoven" w:date="2016-09-14T09:02:00Z" w:initials="SB">
    <w:p w:rsidR="001639D7" w:rsidRDefault="001639D7">
      <w:pPr>
        <w:pStyle w:val="Tekstopmerking"/>
      </w:pPr>
      <w:r>
        <w:rPr>
          <w:rStyle w:val="Verwijzingopmerking"/>
        </w:rPr>
        <w:annotationRef/>
      </w:r>
      <w:r>
        <w:t>Dit alles wat minder aandacht geven dan de twee bovenstaande blokken. Bijv. kleiner lettertype</w:t>
      </w:r>
    </w:p>
  </w:comment>
  <w:comment w:id="36" w:author="Sandra Beekhoven" w:date="2016-09-12T16:39:00Z" w:initials="SB">
    <w:p w:rsidR="001639D7" w:rsidRDefault="001639D7">
      <w:pPr>
        <w:pStyle w:val="Tekstopmerking"/>
      </w:pPr>
      <w:r>
        <w:rPr>
          <w:rStyle w:val="Verwijzingopmerking"/>
        </w:rPr>
        <w:annotationRef/>
      </w:r>
      <w:r>
        <w:t>Invoegen plaatje teller, met de tekst : x scholen gevonden</w:t>
      </w:r>
    </w:p>
  </w:comment>
  <w:comment w:id="63" w:author="Sandra Beekhoven" w:date="2016-09-12T16:39:00Z" w:initials="SB">
    <w:p w:rsidR="001639D7" w:rsidRDefault="001639D7">
      <w:pPr>
        <w:pStyle w:val="Tekstopmerking"/>
      </w:pPr>
      <w:r>
        <w:rPr>
          <w:rStyle w:val="Verwijzingopmerking"/>
        </w:rPr>
        <w:annotationRef/>
      </w:r>
      <w:r>
        <w:t>Dit meer naar boven, grafisch opvallend etc.</w:t>
      </w:r>
    </w:p>
  </w:comment>
  <w:comment w:id="65" w:author="Sandra Beekhoven" w:date="2016-09-12T16:40:00Z" w:initials="SB">
    <w:p w:rsidR="001639D7" w:rsidRDefault="001639D7">
      <w:pPr>
        <w:pStyle w:val="Tekstopmerking"/>
      </w:pPr>
      <w:r>
        <w:rPr>
          <w:rStyle w:val="Verwijzingopmerking"/>
        </w:rPr>
        <w:annotationRef/>
      </w:r>
      <w:r>
        <w:t>Volgens mij hoeft straat en adres niet genoemd, dat ziet iedereen wel</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trackRevisions/>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70E4"/>
    <w:rsid w:val="0001290E"/>
    <w:rsid w:val="00017964"/>
    <w:rsid w:val="000570E7"/>
    <w:rsid w:val="0009304D"/>
    <w:rsid w:val="000E0C00"/>
    <w:rsid w:val="001639D7"/>
    <w:rsid w:val="00507562"/>
    <w:rsid w:val="00541911"/>
    <w:rsid w:val="00584989"/>
    <w:rsid w:val="00590E60"/>
    <w:rsid w:val="005C7125"/>
    <w:rsid w:val="005F63AA"/>
    <w:rsid w:val="006E6321"/>
    <w:rsid w:val="00783E7E"/>
    <w:rsid w:val="007B14B5"/>
    <w:rsid w:val="00942598"/>
    <w:rsid w:val="00AE10B9"/>
    <w:rsid w:val="00BC1779"/>
    <w:rsid w:val="00BC30DC"/>
    <w:rsid w:val="00C148F2"/>
    <w:rsid w:val="00C870E4"/>
    <w:rsid w:val="00CA2393"/>
    <w:rsid w:val="00DA3AD2"/>
    <w:rsid w:val="00E23FCA"/>
    <w:rsid w:val="00E53C90"/>
    <w:rsid w:val="00E819E5"/>
    <w:rsid w:val="00F63D9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link w:val="Kop1Char"/>
    <w:uiPriority w:val="9"/>
    <w:qFormat/>
    <w:rsid w:val="00C870E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870E4"/>
    <w:rPr>
      <w:rFonts w:ascii="Times New Roman" w:eastAsia="Times New Roman" w:hAnsi="Times New Roman" w:cs="Times New Roman"/>
      <w:b/>
      <w:bCs/>
      <w:kern w:val="36"/>
      <w:sz w:val="48"/>
      <w:szCs w:val="48"/>
      <w:lang w:eastAsia="nl-NL"/>
    </w:rPr>
  </w:style>
  <w:style w:type="paragraph" w:styleId="Normaalweb">
    <w:name w:val="Normal (Web)"/>
    <w:basedOn w:val="Standaard"/>
    <w:uiPriority w:val="99"/>
    <w:semiHidden/>
    <w:unhideWhenUsed/>
    <w:rsid w:val="00C870E4"/>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Hyperlink">
    <w:name w:val="Hyperlink"/>
    <w:basedOn w:val="Standaardalinea-lettertype"/>
    <w:uiPriority w:val="99"/>
    <w:semiHidden/>
    <w:unhideWhenUsed/>
    <w:rsid w:val="00C870E4"/>
    <w:rPr>
      <w:color w:val="0000FF"/>
      <w:u w:val="single"/>
    </w:rPr>
  </w:style>
  <w:style w:type="character" w:customStyle="1" w:styleId="apple-converted-space">
    <w:name w:val="apple-converted-space"/>
    <w:basedOn w:val="Standaardalinea-lettertype"/>
    <w:rsid w:val="00C870E4"/>
  </w:style>
  <w:style w:type="character" w:styleId="Zwaar">
    <w:name w:val="Strong"/>
    <w:basedOn w:val="Standaardalinea-lettertype"/>
    <w:uiPriority w:val="22"/>
    <w:qFormat/>
    <w:rsid w:val="00C870E4"/>
    <w:rPr>
      <w:b/>
      <w:bCs/>
    </w:rPr>
  </w:style>
  <w:style w:type="paragraph" w:styleId="Ballontekst">
    <w:name w:val="Balloon Text"/>
    <w:basedOn w:val="Standaard"/>
    <w:link w:val="BallontekstChar"/>
    <w:uiPriority w:val="99"/>
    <w:semiHidden/>
    <w:unhideWhenUsed/>
    <w:rsid w:val="00783E7E"/>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783E7E"/>
    <w:rPr>
      <w:rFonts w:ascii="Tahoma" w:hAnsi="Tahoma" w:cs="Tahoma"/>
      <w:sz w:val="16"/>
      <w:szCs w:val="16"/>
    </w:rPr>
  </w:style>
  <w:style w:type="character" w:styleId="Verwijzingopmerking">
    <w:name w:val="annotation reference"/>
    <w:basedOn w:val="Standaardalinea-lettertype"/>
    <w:uiPriority w:val="99"/>
    <w:semiHidden/>
    <w:unhideWhenUsed/>
    <w:rsid w:val="0009304D"/>
    <w:rPr>
      <w:sz w:val="16"/>
      <w:szCs w:val="16"/>
    </w:rPr>
  </w:style>
  <w:style w:type="paragraph" w:styleId="Tekstopmerking">
    <w:name w:val="annotation text"/>
    <w:basedOn w:val="Standaard"/>
    <w:link w:val="TekstopmerkingChar"/>
    <w:uiPriority w:val="99"/>
    <w:semiHidden/>
    <w:unhideWhenUsed/>
    <w:rsid w:val="0009304D"/>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09304D"/>
    <w:rPr>
      <w:sz w:val="20"/>
      <w:szCs w:val="20"/>
    </w:rPr>
  </w:style>
  <w:style w:type="paragraph" w:styleId="Onderwerpvanopmerking">
    <w:name w:val="annotation subject"/>
    <w:basedOn w:val="Tekstopmerking"/>
    <w:next w:val="Tekstopmerking"/>
    <w:link w:val="OnderwerpvanopmerkingChar"/>
    <w:uiPriority w:val="99"/>
    <w:semiHidden/>
    <w:unhideWhenUsed/>
    <w:rsid w:val="0009304D"/>
    <w:rPr>
      <w:b/>
      <w:bCs/>
    </w:rPr>
  </w:style>
  <w:style w:type="character" w:customStyle="1" w:styleId="OnderwerpvanopmerkingChar">
    <w:name w:val="Onderwerp van opmerking Char"/>
    <w:basedOn w:val="TekstopmerkingChar"/>
    <w:link w:val="Onderwerpvanopmerking"/>
    <w:uiPriority w:val="99"/>
    <w:semiHidden/>
    <w:rsid w:val="0009304D"/>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link w:val="Kop1Char"/>
    <w:uiPriority w:val="9"/>
    <w:qFormat/>
    <w:rsid w:val="00C870E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870E4"/>
    <w:rPr>
      <w:rFonts w:ascii="Times New Roman" w:eastAsia="Times New Roman" w:hAnsi="Times New Roman" w:cs="Times New Roman"/>
      <w:b/>
      <w:bCs/>
      <w:kern w:val="36"/>
      <w:sz w:val="48"/>
      <w:szCs w:val="48"/>
      <w:lang w:eastAsia="nl-NL"/>
    </w:rPr>
  </w:style>
  <w:style w:type="paragraph" w:styleId="Normaalweb">
    <w:name w:val="Normal (Web)"/>
    <w:basedOn w:val="Standaard"/>
    <w:uiPriority w:val="99"/>
    <w:semiHidden/>
    <w:unhideWhenUsed/>
    <w:rsid w:val="00C870E4"/>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Hyperlink">
    <w:name w:val="Hyperlink"/>
    <w:basedOn w:val="Standaardalinea-lettertype"/>
    <w:uiPriority w:val="99"/>
    <w:semiHidden/>
    <w:unhideWhenUsed/>
    <w:rsid w:val="00C870E4"/>
    <w:rPr>
      <w:color w:val="0000FF"/>
      <w:u w:val="single"/>
    </w:rPr>
  </w:style>
  <w:style w:type="character" w:customStyle="1" w:styleId="apple-converted-space">
    <w:name w:val="apple-converted-space"/>
    <w:basedOn w:val="Standaardalinea-lettertype"/>
    <w:rsid w:val="00C870E4"/>
  </w:style>
  <w:style w:type="character" w:styleId="Zwaar">
    <w:name w:val="Strong"/>
    <w:basedOn w:val="Standaardalinea-lettertype"/>
    <w:uiPriority w:val="22"/>
    <w:qFormat/>
    <w:rsid w:val="00C870E4"/>
    <w:rPr>
      <w:b/>
      <w:bCs/>
    </w:rPr>
  </w:style>
  <w:style w:type="paragraph" w:styleId="Ballontekst">
    <w:name w:val="Balloon Text"/>
    <w:basedOn w:val="Standaard"/>
    <w:link w:val="BallontekstChar"/>
    <w:uiPriority w:val="99"/>
    <w:semiHidden/>
    <w:unhideWhenUsed/>
    <w:rsid w:val="00783E7E"/>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783E7E"/>
    <w:rPr>
      <w:rFonts w:ascii="Tahoma" w:hAnsi="Tahoma" w:cs="Tahoma"/>
      <w:sz w:val="16"/>
      <w:szCs w:val="16"/>
    </w:rPr>
  </w:style>
  <w:style w:type="character" w:styleId="Verwijzingopmerking">
    <w:name w:val="annotation reference"/>
    <w:basedOn w:val="Standaardalinea-lettertype"/>
    <w:uiPriority w:val="99"/>
    <w:semiHidden/>
    <w:unhideWhenUsed/>
    <w:rsid w:val="0009304D"/>
    <w:rPr>
      <w:sz w:val="16"/>
      <w:szCs w:val="16"/>
    </w:rPr>
  </w:style>
  <w:style w:type="paragraph" w:styleId="Tekstopmerking">
    <w:name w:val="annotation text"/>
    <w:basedOn w:val="Standaard"/>
    <w:link w:val="TekstopmerkingChar"/>
    <w:uiPriority w:val="99"/>
    <w:semiHidden/>
    <w:unhideWhenUsed/>
    <w:rsid w:val="0009304D"/>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09304D"/>
    <w:rPr>
      <w:sz w:val="20"/>
      <w:szCs w:val="20"/>
    </w:rPr>
  </w:style>
  <w:style w:type="paragraph" w:styleId="Onderwerpvanopmerking">
    <w:name w:val="annotation subject"/>
    <w:basedOn w:val="Tekstopmerking"/>
    <w:next w:val="Tekstopmerking"/>
    <w:link w:val="OnderwerpvanopmerkingChar"/>
    <w:uiPriority w:val="99"/>
    <w:semiHidden/>
    <w:unhideWhenUsed/>
    <w:rsid w:val="0009304D"/>
    <w:rPr>
      <w:b/>
      <w:bCs/>
    </w:rPr>
  </w:style>
  <w:style w:type="character" w:customStyle="1" w:styleId="OnderwerpvanopmerkingChar">
    <w:name w:val="Onderwerp van opmerking Char"/>
    <w:basedOn w:val="TekstopmerkingChar"/>
    <w:link w:val="Onderwerpvanopmerking"/>
    <w:uiPriority w:val="99"/>
    <w:semiHidden/>
    <w:rsid w:val="0009304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509462">
      <w:bodyDiv w:val="1"/>
      <w:marLeft w:val="0"/>
      <w:marRight w:val="0"/>
      <w:marTop w:val="0"/>
      <w:marBottom w:val="0"/>
      <w:divBdr>
        <w:top w:val="none" w:sz="0" w:space="0" w:color="auto"/>
        <w:left w:val="none" w:sz="0" w:space="0" w:color="auto"/>
        <w:bottom w:val="none" w:sz="0" w:space="0" w:color="auto"/>
        <w:right w:val="none" w:sz="0" w:space="0" w:color="auto"/>
      </w:divBdr>
    </w:div>
    <w:div w:id="1107382072">
      <w:bodyDiv w:val="1"/>
      <w:marLeft w:val="0"/>
      <w:marRight w:val="0"/>
      <w:marTop w:val="0"/>
      <w:marBottom w:val="0"/>
      <w:divBdr>
        <w:top w:val="none" w:sz="0" w:space="0" w:color="auto"/>
        <w:left w:val="none" w:sz="0" w:space="0" w:color="auto"/>
        <w:bottom w:val="none" w:sz="0" w:space="0" w:color="auto"/>
        <w:right w:val="none" w:sz="0" w:space="0" w:color="auto"/>
      </w:divBdr>
      <w:divsChild>
        <w:div w:id="1300650428">
          <w:marLeft w:val="0"/>
          <w:marRight w:val="0"/>
          <w:marTop w:val="0"/>
          <w:marBottom w:val="0"/>
          <w:divBdr>
            <w:top w:val="none" w:sz="0" w:space="0" w:color="auto"/>
            <w:left w:val="none" w:sz="0" w:space="0" w:color="auto"/>
            <w:bottom w:val="none" w:sz="0" w:space="0" w:color="auto"/>
            <w:right w:val="none" w:sz="0" w:space="0" w:color="auto"/>
          </w:divBdr>
        </w:div>
        <w:div w:id="1426341177">
          <w:marLeft w:val="0"/>
          <w:marRight w:val="0"/>
          <w:marTop w:val="0"/>
          <w:marBottom w:val="0"/>
          <w:divBdr>
            <w:top w:val="none" w:sz="0" w:space="0" w:color="auto"/>
            <w:left w:val="none" w:sz="0" w:space="0" w:color="auto"/>
            <w:bottom w:val="none" w:sz="0" w:space="0" w:color="auto"/>
            <w:right w:val="none" w:sz="0" w:space="0" w:color="auto"/>
          </w:divBdr>
          <w:divsChild>
            <w:div w:id="662242853">
              <w:marLeft w:val="0"/>
              <w:marRight w:val="0"/>
              <w:marTop w:val="0"/>
              <w:marBottom w:val="0"/>
              <w:divBdr>
                <w:top w:val="none" w:sz="0" w:space="0" w:color="auto"/>
                <w:left w:val="none" w:sz="0" w:space="0" w:color="auto"/>
                <w:bottom w:val="none" w:sz="0" w:space="0" w:color="auto"/>
                <w:right w:val="none" w:sz="0" w:space="0" w:color="auto"/>
              </w:divBdr>
              <w:divsChild>
                <w:div w:id="2025092185">
                  <w:marLeft w:val="-225"/>
                  <w:marRight w:val="-225"/>
                  <w:marTop w:val="0"/>
                  <w:marBottom w:val="0"/>
                  <w:divBdr>
                    <w:top w:val="none" w:sz="0" w:space="0" w:color="auto"/>
                    <w:left w:val="none" w:sz="0" w:space="0" w:color="auto"/>
                    <w:bottom w:val="none" w:sz="0" w:space="0" w:color="auto"/>
                    <w:right w:val="none" w:sz="0" w:space="0" w:color="auto"/>
                  </w:divBdr>
                  <w:divsChild>
                    <w:div w:id="647436764">
                      <w:marLeft w:val="0"/>
                      <w:marRight w:val="0"/>
                      <w:marTop w:val="0"/>
                      <w:marBottom w:val="0"/>
                      <w:divBdr>
                        <w:top w:val="none" w:sz="0" w:space="0" w:color="auto"/>
                        <w:left w:val="none" w:sz="0" w:space="0" w:color="auto"/>
                        <w:bottom w:val="none" w:sz="0" w:space="0" w:color="auto"/>
                        <w:right w:val="none" w:sz="0" w:space="0" w:color="auto"/>
                      </w:divBdr>
                    </w:div>
                    <w:div w:id="242954200">
                      <w:marLeft w:val="0"/>
                      <w:marRight w:val="0"/>
                      <w:marTop w:val="0"/>
                      <w:marBottom w:val="0"/>
                      <w:divBdr>
                        <w:top w:val="none" w:sz="0" w:space="0" w:color="auto"/>
                        <w:left w:val="none" w:sz="0" w:space="0" w:color="auto"/>
                        <w:bottom w:val="none" w:sz="0" w:space="0" w:color="auto"/>
                        <w:right w:val="none" w:sz="0" w:space="0" w:color="auto"/>
                      </w:divBdr>
                    </w:div>
                  </w:divsChild>
                </w:div>
                <w:div w:id="1362701557">
                  <w:marLeft w:val="-225"/>
                  <w:marRight w:val="-225"/>
                  <w:marTop w:val="0"/>
                  <w:marBottom w:val="0"/>
                  <w:divBdr>
                    <w:top w:val="none" w:sz="0" w:space="0" w:color="auto"/>
                    <w:left w:val="none" w:sz="0" w:space="0" w:color="auto"/>
                    <w:bottom w:val="none" w:sz="0" w:space="0" w:color="auto"/>
                    <w:right w:val="none" w:sz="0" w:space="0" w:color="auto"/>
                  </w:divBdr>
                  <w:divsChild>
                    <w:div w:id="906962043">
                      <w:marLeft w:val="0"/>
                      <w:marRight w:val="0"/>
                      <w:marTop w:val="0"/>
                      <w:marBottom w:val="0"/>
                      <w:divBdr>
                        <w:top w:val="none" w:sz="0" w:space="0" w:color="auto"/>
                        <w:left w:val="none" w:sz="0" w:space="0" w:color="auto"/>
                        <w:bottom w:val="none" w:sz="0" w:space="0" w:color="auto"/>
                        <w:right w:val="none" w:sz="0" w:space="0" w:color="auto"/>
                      </w:divBdr>
                    </w:div>
                    <w:div w:id="295260064">
                      <w:marLeft w:val="0"/>
                      <w:marRight w:val="0"/>
                      <w:marTop w:val="0"/>
                      <w:marBottom w:val="0"/>
                      <w:divBdr>
                        <w:top w:val="none" w:sz="0" w:space="0" w:color="auto"/>
                        <w:left w:val="none" w:sz="0" w:space="0" w:color="auto"/>
                        <w:bottom w:val="none" w:sz="0" w:space="0" w:color="auto"/>
                        <w:right w:val="none" w:sz="0" w:space="0" w:color="auto"/>
                      </w:divBdr>
                    </w:div>
                  </w:divsChild>
                </w:div>
                <w:div w:id="859853455">
                  <w:marLeft w:val="-225"/>
                  <w:marRight w:val="-225"/>
                  <w:marTop w:val="0"/>
                  <w:marBottom w:val="0"/>
                  <w:divBdr>
                    <w:top w:val="none" w:sz="0" w:space="0" w:color="auto"/>
                    <w:left w:val="none" w:sz="0" w:space="0" w:color="auto"/>
                    <w:bottom w:val="none" w:sz="0" w:space="0" w:color="auto"/>
                    <w:right w:val="none" w:sz="0" w:space="0" w:color="auto"/>
                  </w:divBdr>
                  <w:divsChild>
                    <w:div w:id="1247694289">
                      <w:marLeft w:val="0"/>
                      <w:marRight w:val="0"/>
                      <w:marTop w:val="0"/>
                      <w:marBottom w:val="0"/>
                      <w:divBdr>
                        <w:top w:val="none" w:sz="0" w:space="0" w:color="auto"/>
                        <w:left w:val="none" w:sz="0" w:space="0" w:color="auto"/>
                        <w:bottom w:val="none" w:sz="0" w:space="0" w:color="auto"/>
                        <w:right w:val="none" w:sz="0" w:space="0" w:color="auto"/>
                      </w:divBdr>
                    </w:div>
                    <w:div w:id="1672368779">
                      <w:marLeft w:val="0"/>
                      <w:marRight w:val="0"/>
                      <w:marTop w:val="0"/>
                      <w:marBottom w:val="0"/>
                      <w:divBdr>
                        <w:top w:val="none" w:sz="0" w:space="0" w:color="auto"/>
                        <w:left w:val="none" w:sz="0" w:space="0" w:color="auto"/>
                        <w:bottom w:val="none" w:sz="0" w:space="0" w:color="auto"/>
                        <w:right w:val="none" w:sz="0" w:space="0" w:color="auto"/>
                      </w:divBdr>
                    </w:div>
                  </w:divsChild>
                </w:div>
                <w:div w:id="373701184">
                  <w:marLeft w:val="-225"/>
                  <w:marRight w:val="-225"/>
                  <w:marTop w:val="0"/>
                  <w:marBottom w:val="0"/>
                  <w:divBdr>
                    <w:top w:val="none" w:sz="0" w:space="0" w:color="auto"/>
                    <w:left w:val="none" w:sz="0" w:space="0" w:color="auto"/>
                    <w:bottom w:val="none" w:sz="0" w:space="0" w:color="auto"/>
                    <w:right w:val="none" w:sz="0" w:space="0" w:color="auto"/>
                  </w:divBdr>
                  <w:divsChild>
                    <w:div w:id="1331979967">
                      <w:marLeft w:val="0"/>
                      <w:marRight w:val="0"/>
                      <w:marTop w:val="0"/>
                      <w:marBottom w:val="0"/>
                      <w:divBdr>
                        <w:top w:val="none" w:sz="0" w:space="0" w:color="auto"/>
                        <w:left w:val="none" w:sz="0" w:space="0" w:color="auto"/>
                        <w:bottom w:val="none" w:sz="0" w:space="0" w:color="auto"/>
                        <w:right w:val="none" w:sz="0" w:space="0" w:color="auto"/>
                      </w:divBdr>
                    </w:div>
                    <w:div w:id="1235360737">
                      <w:marLeft w:val="0"/>
                      <w:marRight w:val="0"/>
                      <w:marTop w:val="0"/>
                      <w:marBottom w:val="0"/>
                      <w:divBdr>
                        <w:top w:val="none" w:sz="0" w:space="0" w:color="auto"/>
                        <w:left w:val="none" w:sz="0" w:space="0" w:color="auto"/>
                        <w:bottom w:val="none" w:sz="0" w:space="0" w:color="auto"/>
                        <w:right w:val="none" w:sz="0" w:space="0" w:color="auto"/>
                      </w:divBdr>
                    </w:div>
                  </w:divsChild>
                </w:div>
                <w:div w:id="1258248403">
                  <w:marLeft w:val="-225"/>
                  <w:marRight w:val="-225"/>
                  <w:marTop w:val="0"/>
                  <w:marBottom w:val="0"/>
                  <w:divBdr>
                    <w:top w:val="none" w:sz="0" w:space="0" w:color="auto"/>
                    <w:left w:val="none" w:sz="0" w:space="0" w:color="auto"/>
                    <w:bottom w:val="none" w:sz="0" w:space="0" w:color="auto"/>
                    <w:right w:val="none" w:sz="0" w:space="0" w:color="auto"/>
                  </w:divBdr>
                  <w:divsChild>
                    <w:div w:id="896668101">
                      <w:marLeft w:val="0"/>
                      <w:marRight w:val="0"/>
                      <w:marTop w:val="0"/>
                      <w:marBottom w:val="0"/>
                      <w:divBdr>
                        <w:top w:val="none" w:sz="0" w:space="0" w:color="auto"/>
                        <w:left w:val="none" w:sz="0" w:space="0" w:color="auto"/>
                        <w:bottom w:val="none" w:sz="0" w:space="0" w:color="auto"/>
                        <w:right w:val="none" w:sz="0" w:space="0" w:color="auto"/>
                      </w:divBdr>
                    </w:div>
                    <w:div w:id="81607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657313">
      <w:bodyDiv w:val="1"/>
      <w:marLeft w:val="0"/>
      <w:marRight w:val="0"/>
      <w:marTop w:val="0"/>
      <w:marBottom w:val="0"/>
      <w:divBdr>
        <w:top w:val="none" w:sz="0" w:space="0" w:color="auto"/>
        <w:left w:val="none" w:sz="0" w:space="0" w:color="auto"/>
        <w:bottom w:val="none" w:sz="0" w:space="0" w:color="auto"/>
        <w:right w:val="none" w:sz="0" w:space="0" w:color="auto"/>
      </w:divBdr>
      <w:divsChild>
        <w:div w:id="1501433635">
          <w:marLeft w:val="-225"/>
          <w:marRight w:val="-225"/>
          <w:marTop w:val="0"/>
          <w:marBottom w:val="225"/>
          <w:divBdr>
            <w:top w:val="none" w:sz="0" w:space="0" w:color="auto"/>
            <w:left w:val="none" w:sz="0" w:space="0" w:color="auto"/>
            <w:bottom w:val="none" w:sz="0" w:space="0" w:color="auto"/>
            <w:right w:val="none" w:sz="0" w:space="0" w:color="auto"/>
          </w:divBdr>
          <w:divsChild>
            <w:div w:id="207763415">
              <w:marLeft w:val="0"/>
              <w:marRight w:val="0"/>
              <w:marTop w:val="0"/>
              <w:marBottom w:val="0"/>
              <w:divBdr>
                <w:top w:val="none" w:sz="0" w:space="0" w:color="auto"/>
                <w:left w:val="none" w:sz="0" w:space="0" w:color="auto"/>
                <w:bottom w:val="none" w:sz="0" w:space="0" w:color="auto"/>
                <w:right w:val="none" w:sz="0" w:space="0" w:color="auto"/>
              </w:divBdr>
            </w:div>
          </w:divsChild>
        </w:div>
        <w:div w:id="917711544">
          <w:marLeft w:val="-225"/>
          <w:marRight w:val="-225"/>
          <w:marTop w:val="0"/>
          <w:marBottom w:val="225"/>
          <w:divBdr>
            <w:top w:val="none" w:sz="0" w:space="0" w:color="auto"/>
            <w:left w:val="none" w:sz="0" w:space="0" w:color="auto"/>
            <w:bottom w:val="none" w:sz="0" w:space="0" w:color="auto"/>
            <w:right w:val="none" w:sz="0" w:space="0" w:color="auto"/>
          </w:divBdr>
          <w:divsChild>
            <w:div w:id="852502025">
              <w:marLeft w:val="0"/>
              <w:marRight w:val="0"/>
              <w:marTop w:val="0"/>
              <w:marBottom w:val="0"/>
              <w:divBdr>
                <w:top w:val="none" w:sz="0" w:space="0" w:color="auto"/>
                <w:left w:val="none" w:sz="0" w:space="0" w:color="auto"/>
                <w:bottom w:val="none" w:sz="0" w:space="0" w:color="auto"/>
                <w:right w:val="none" w:sz="0" w:space="0" w:color="auto"/>
              </w:divBdr>
              <w:divsChild>
                <w:div w:id="2014259401">
                  <w:marLeft w:val="0"/>
                  <w:marRight w:val="0"/>
                  <w:marTop w:val="0"/>
                  <w:marBottom w:val="0"/>
                  <w:divBdr>
                    <w:top w:val="none" w:sz="0" w:space="0" w:color="auto"/>
                    <w:left w:val="none" w:sz="0" w:space="0" w:color="auto"/>
                    <w:bottom w:val="none" w:sz="0" w:space="0" w:color="auto"/>
                    <w:right w:val="none" w:sz="0" w:space="0" w:color="auto"/>
                  </w:divBdr>
                  <w:divsChild>
                    <w:div w:id="30307486">
                      <w:marLeft w:val="0"/>
                      <w:marRight w:val="0"/>
                      <w:marTop w:val="0"/>
                      <w:marBottom w:val="0"/>
                      <w:divBdr>
                        <w:top w:val="none" w:sz="0" w:space="0" w:color="auto"/>
                        <w:left w:val="none" w:sz="0" w:space="0" w:color="auto"/>
                        <w:bottom w:val="none" w:sz="0" w:space="0" w:color="auto"/>
                        <w:right w:val="none" w:sz="0" w:space="0" w:color="auto"/>
                      </w:divBdr>
                      <w:divsChild>
                        <w:div w:id="1298144467">
                          <w:marLeft w:val="-165"/>
                          <w:marRight w:val="0"/>
                          <w:marTop w:val="0"/>
                          <w:marBottom w:val="0"/>
                          <w:divBdr>
                            <w:top w:val="none" w:sz="0" w:space="0" w:color="auto"/>
                            <w:left w:val="none" w:sz="0" w:space="0" w:color="auto"/>
                            <w:bottom w:val="none" w:sz="0" w:space="0" w:color="auto"/>
                            <w:right w:val="none" w:sz="0" w:space="0" w:color="auto"/>
                          </w:divBdr>
                        </w:div>
                        <w:div w:id="132173821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 w:id="1122116719">
          <w:marLeft w:val="-225"/>
          <w:marRight w:val="-225"/>
          <w:marTop w:val="0"/>
          <w:marBottom w:val="225"/>
          <w:divBdr>
            <w:top w:val="none" w:sz="0" w:space="0" w:color="auto"/>
            <w:left w:val="none" w:sz="0" w:space="0" w:color="auto"/>
            <w:bottom w:val="none" w:sz="0" w:space="0" w:color="auto"/>
            <w:right w:val="none" w:sz="0" w:space="0" w:color="auto"/>
          </w:divBdr>
          <w:divsChild>
            <w:div w:id="744839733">
              <w:marLeft w:val="0"/>
              <w:marRight w:val="0"/>
              <w:marTop w:val="0"/>
              <w:marBottom w:val="0"/>
              <w:divBdr>
                <w:top w:val="none" w:sz="0" w:space="0" w:color="auto"/>
                <w:left w:val="none" w:sz="0" w:space="0" w:color="auto"/>
                <w:bottom w:val="none" w:sz="0" w:space="0" w:color="auto"/>
                <w:right w:val="none" w:sz="0" w:space="0" w:color="auto"/>
              </w:divBdr>
              <w:divsChild>
                <w:div w:id="160079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125685">
          <w:marLeft w:val="-225"/>
          <w:marRight w:val="-225"/>
          <w:marTop w:val="0"/>
          <w:marBottom w:val="225"/>
          <w:divBdr>
            <w:top w:val="none" w:sz="0" w:space="0" w:color="auto"/>
            <w:left w:val="none" w:sz="0" w:space="0" w:color="auto"/>
            <w:bottom w:val="none" w:sz="0" w:space="0" w:color="auto"/>
            <w:right w:val="none" w:sz="0" w:space="0" w:color="auto"/>
          </w:divBdr>
          <w:divsChild>
            <w:div w:id="458375380">
              <w:marLeft w:val="0"/>
              <w:marRight w:val="0"/>
              <w:marTop w:val="0"/>
              <w:marBottom w:val="0"/>
              <w:divBdr>
                <w:top w:val="none" w:sz="0" w:space="0" w:color="auto"/>
                <w:left w:val="none" w:sz="0" w:space="0" w:color="auto"/>
                <w:bottom w:val="none" w:sz="0" w:space="0" w:color="auto"/>
                <w:right w:val="none" w:sz="0" w:space="0" w:color="auto"/>
              </w:divBdr>
              <w:divsChild>
                <w:div w:id="154482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700204">
          <w:marLeft w:val="-225"/>
          <w:marRight w:val="-225"/>
          <w:marTop w:val="0"/>
          <w:marBottom w:val="225"/>
          <w:divBdr>
            <w:top w:val="none" w:sz="0" w:space="0" w:color="auto"/>
            <w:left w:val="none" w:sz="0" w:space="0" w:color="auto"/>
            <w:bottom w:val="none" w:sz="0" w:space="0" w:color="auto"/>
            <w:right w:val="none" w:sz="0" w:space="0" w:color="auto"/>
          </w:divBdr>
          <w:divsChild>
            <w:div w:id="378937604">
              <w:marLeft w:val="0"/>
              <w:marRight w:val="0"/>
              <w:marTop w:val="0"/>
              <w:marBottom w:val="0"/>
              <w:divBdr>
                <w:top w:val="none" w:sz="0" w:space="0" w:color="auto"/>
                <w:left w:val="none" w:sz="0" w:space="0" w:color="auto"/>
                <w:bottom w:val="none" w:sz="0" w:space="0" w:color="auto"/>
                <w:right w:val="none" w:sz="0" w:space="0" w:color="auto"/>
              </w:divBdr>
              <w:divsChild>
                <w:div w:id="109236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919540">
          <w:marLeft w:val="-225"/>
          <w:marRight w:val="-225"/>
          <w:marTop w:val="0"/>
          <w:marBottom w:val="225"/>
          <w:divBdr>
            <w:top w:val="none" w:sz="0" w:space="0" w:color="auto"/>
            <w:left w:val="none" w:sz="0" w:space="0" w:color="auto"/>
            <w:bottom w:val="none" w:sz="0" w:space="0" w:color="auto"/>
            <w:right w:val="none" w:sz="0" w:space="0" w:color="auto"/>
          </w:divBdr>
          <w:divsChild>
            <w:div w:id="1531722284">
              <w:marLeft w:val="0"/>
              <w:marRight w:val="0"/>
              <w:marTop w:val="0"/>
              <w:marBottom w:val="0"/>
              <w:divBdr>
                <w:top w:val="none" w:sz="0" w:space="0" w:color="auto"/>
                <w:left w:val="none" w:sz="0" w:space="0" w:color="auto"/>
                <w:bottom w:val="none" w:sz="0" w:space="0" w:color="auto"/>
                <w:right w:val="none" w:sz="0" w:space="0" w:color="auto"/>
              </w:divBdr>
              <w:divsChild>
                <w:div w:id="60681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561338">
          <w:marLeft w:val="-225"/>
          <w:marRight w:val="-225"/>
          <w:marTop w:val="0"/>
          <w:marBottom w:val="225"/>
          <w:divBdr>
            <w:top w:val="none" w:sz="0" w:space="0" w:color="auto"/>
            <w:left w:val="none" w:sz="0" w:space="0" w:color="auto"/>
            <w:bottom w:val="none" w:sz="0" w:space="0" w:color="auto"/>
            <w:right w:val="none" w:sz="0" w:space="0" w:color="auto"/>
          </w:divBdr>
          <w:divsChild>
            <w:div w:id="608511676">
              <w:marLeft w:val="0"/>
              <w:marRight w:val="0"/>
              <w:marTop w:val="0"/>
              <w:marBottom w:val="0"/>
              <w:divBdr>
                <w:top w:val="none" w:sz="0" w:space="0" w:color="auto"/>
                <w:left w:val="none" w:sz="0" w:space="0" w:color="auto"/>
                <w:bottom w:val="none" w:sz="0" w:space="0" w:color="auto"/>
                <w:right w:val="none" w:sz="0" w:space="0" w:color="auto"/>
              </w:divBdr>
              <w:divsChild>
                <w:div w:id="187376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287943">
          <w:marLeft w:val="-225"/>
          <w:marRight w:val="-225"/>
          <w:marTop w:val="0"/>
          <w:marBottom w:val="225"/>
          <w:divBdr>
            <w:top w:val="none" w:sz="0" w:space="0" w:color="auto"/>
            <w:left w:val="none" w:sz="0" w:space="0" w:color="auto"/>
            <w:bottom w:val="none" w:sz="0" w:space="0" w:color="auto"/>
            <w:right w:val="none" w:sz="0" w:space="0" w:color="auto"/>
          </w:divBdr>
          <w:divsChild>
            <w:div w:id="10499893">
              <w:marLeft w:val="0"/>
              <w:marRight w:val="0"/>
              <w:marTop w:val="0"/>
              <w:marBottom w:val="0"/>
              <w:divBdr>
                <w:top w:val="none" w:sz="0" w:space="0" w:color="auto"/>
                <w:left w:val="none" w:sz="0" w:space="0" w:color="auto"/>
                <w:bottom w:val="none" w:sz="0" w:space="0" w:color="auto"/>
                <w:right w:val="none" w:sz="0" w:space="0" w:color="auto"/>
              </w:divBdr>
              <w:divsChild>
                <w:div w:id="141789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155333">
          <w:marLeft w:val="-225"/>
          <w:marRight w:val="-225"/>
          <w:marTop w:val="0"/>
          <w:marBottom w:val="225"/>
          <w:divBdr>
            <w:top w:val="none" w:sz="0" w:space="0" w:color="auto"/>
            <w:left w:val="none" w:sz="0" w:space="0" w:color="auto"/>
            <w:bottom w:val="none" w:sz="0" w:space="0" w:color="auto"/>
            <w:right w:val="none" w:sz="0" w:space="0" w:color="auto"/>
          </w:divBdr>
          <w:divsChild>
            <w:div w:id="1656298792">
              <w:marLeft w:val="0"/>
              <w:marRight w:val="0"/>
              <w:marTop w:val="0"/>
              <w:marBottom w:val="0"/>
              <w:divBdr>
                <w:top w:val="none" w:sz="0" w:space="0" w:color="auto"/>
                <w:left w:val="none" w:sz="0" w:space="0" w:color="auto"/>
                <w:bottom w:val="none" w:sz="0" w:space="0" w:color="auto"/>
                <w:right w:val="none" w:sz="0" w:space="0" w:color="auto"/>
              </w:divBdr>
              <w:divsChild>
                <w:div w:id="144376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69983">
          <w:marLeft w:val="-225"/>
          <w:marRight w:val="-225"/>
          <w:marTop w:val="0"/>
          <w:marBottom w:val="225"/>
          <w:divBdr>
            <w:top w:val="none" w:sz="0" w:space="0" w:color="auto"/>
            <w:left w:val="none" w:sz="0" w:space="0" w:color="auto"/>
            <w:bottom w:val="none" w:sz="0" w:space="0" w:color="auto"/>
            <w:right w:val="none" w:sz="0" w:space="0" w:color="auto"/>
          </w:divBdr>
          <w:divsChild>
            <w:div w:id="1263493701">
              <w:marLeft w:val="0"/>
              <w:marRight w:val="0"/>
              <w:marTop w:val="0"/>
              <w:marBottom w:val="0"/>
              <w:divBdr>
                <w:top w:val="none" w:sz="0" w:space="0" w:color="auto"/>
                <w:left w:val="none" w:sz="0" w:space="0" w:color="auto"/>
                <w:bottom w:val="none" w:sz="0" w:space="0" w:color="auto"/>
                <w:right w:val="none" w:sz="0" w:space="0" w:color="auto"/>
              </w:divBdr>
              <w:divsChild>
                <w:div w:id="167969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147656">
          <w:marLeft w:val="-225"/>
          <w:marRight w:val="-225"/>
          <w:marTop w:val="0"/>
          <w:marBottom w:val="225"/>
          <w:divBdr>
            <w:top w:val="none" w:sz="0" w:space="0" w:color="auto"/>
            <w:left w:val="none" w:sz="0" w:space="0" w:color="auto"/>
            <w:bottom w:val="none" w:sz="0" w:space="0" w:color="auto"/>
            <w:right w:val="none" w:sz="0" w:space="0" w:color="auto"/>
          </w:divBdr>
          <w:divsChild>
            <w:div w:id="128592238">
              <w:marLeft w:val="0"/>
              <w:marRight w:val="0"/>
              <w:marTop w:val="0"/>
              <w:marBottom w:val="0"/>
              <w:divBdr>
                <w:top w:val="none" w:sz="0" w:space="0" w:color="auto"/>
                <w:left w:val="none" w:sz="0" w:space="0" w:color="auto"/>
                <w:bottom w:val="none" w:sz="0" w:space="0" w:color="auto"/>
                <w:right w:val="none" w:sz="0" w:space="0" w:color="auto"/>
              </w:divBdr>
              <w:divsChild>
                <w:div w:id="39728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473159">
          <w:marLeft w:val="-225"/>
          <w:marRight w:val="-225"/>
          <w:marTop w:val="0"/>
          <w:marBottom w:val="225"/>
          <w:divBdr>
            <w:top w:val="none" w:sz="0" w:space="0" w:color="auto"/>
            <w:left w:val="none" w:sz="0" w:space="0" w:color="auto"/>
            <w:bottom w:val="none" w:sz="0" w:space="0" w:color="auto"/>
            <w:right w:val="none" w:sz="0" w:space="0" w:color="auto"/>
          </w:divBdr>
          <w:divsChild>
            <w:div w:id="1411463389">
              <w:marLeft w:val="0"/>
              <w:marRight w:val="0"/>
              <w:marTop w:val="0"/>
              <w:marBottom w:val="0"/>
              <w:divBdr>
                <w:top w:val="none" w:sz="0" w:space="0" w:color="auto"/>
                <w:left w:val="none" w:sz="0" w:space="0" w:color="auto"/>
                <w:bottom w:val="none" w:sz="0" w:space="0" w:color="auto"/>
                <w:right w:val="none" w:sz="0" w:space="0" w:color="auto"/>
              </w:divBdr>
              <w:divsChild>
                <w:div w:id="112473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770693">
          <w:marLeft w:val="-225"/>
          <w:marRight w:val="-225"/>
          <w:marTop w:val="0"/>
          <w:marBottom w:val="225"/>
          <w:divBdr>
            <w:top w:val="none" w:sz="0" w:space="0" w:color="auto"/>
            <w:left w:val="none" w:sz="0" w:space="0" w:color="auto"/>
            <w:bottom w:val="none" w:sz="0" w:space="0" w:color="auto"/>
            <w:right w:val="none" w:sz="0" w:space="0" w:color="auto"/>
          </w:divBdr>
          <w:divsChild>
            <w:div w:id="1349139428">
              <w:marLeft w:val="0"/>
              <w:marRight w:val="0"/>
              <w:marTop w:val="0"/>
              <w:marBottom w:val="0"/>
              <w:divBdr>
                <w:top w:val="none" w:sz="0" w:space="0" w:color="auto"/>
                <w:left w:val="none" w:sz="0" w:space="0" w:color="auto"/>
                <w:bottom w:val="none" w:sz="0" w:space="0" w:color="auto"/>
                <w:right w:val="none" w:sz="0" w:space="0" w:color="auto"/>
              </w:divBdr>
              <w:divsChild>
                <w:div w:id="169333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876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ontrol" Target="activeX/activeX3.xml"/><Relationship Id="rId18" Type="http://schemas.openxmlformats.org/officeDocument/2006/relationships/control" Target="activeX/activeX8.xm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control" Target="activeX/activeX11.xml"/><Relationship Id="rId7" Type="http://schemas.openxmlformats.org/officeDocument/2006/relationships/image" Target="media/image2.png"/><Relationship Id="rId12" Type="http://schemas.openxmlformats.org/officeDocument/2006/relationships/control" Target="activeX/activeX2.xml"/><Relationship Id="rId17" Type="http://schemas.openxmlformats.org/officeDocument/2006/relationships/control" Target="activeX/activeX7.xml"/><Relationship Id="rId25" Type="http://schemas.openxmlformats.org/officeDocument/2006/relationships/hyperlink" Target="http://www.onderwijsinspectie.nl/zoek-en-vergelijk?zoekterm=24PV" TargetMode="External"/><Relationship Id="rId2" Type="http://schemas.microsoft.com/office/2007/relationships/stylesWithEffects" Target="stylesWithEffects.xml"/><Relationship Id="rId16" Type="http://schemas.openxmlformats.org/officeDocument/2006/relationships/control" Target="activeX/activeX6.xml"/><Relationship Id="rId20" Type="http://schemas.openxmlformats.org/officeDocument/2006/relationships/control" Target="activeX/activeX10.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image" Target="media/image5.wmf"/><Relationship Id="rId24" Type="http://schemas.openxmlformats.org/officeDocument/2006/relationships/hyperlink" Target="http://dialogiconderzoek.nl/wouter/sardes/AboeelChayr.pdf" TargetMode="External"/><Relationship Id="rId5" Type="http://schemas.openxmlformats.org/officeDocument/2006/relationships/image" Target="media/image1.png"/><Relationship Id="rId15" Type="http://schemas.openxmlformats.org/officeDocument/2006/relationships/control" Target="activeX/activeX5.xml"/><Relationship Id="rId23" Type="http://schemas.openxmlformats.org/officeDocument/2006/relationships/hyperlink" Target="http://bsaboe.nl/" TargetMode="External"/><Relationship Id="rId10" Type="http://schemas.openxmlformats.org/officeDocument/2006/relationships/control" Target="activeX/activeX1.xml"/><Relationship Id="rId19" Type="http://schemas.openxmlformats.org/officeDocument/2006/relationships/control" Target="activeX/activeX9.xml"/><Relationship Id="rId4" Type="http://schemas.openxmlformats.org/officeDocument/2006/relationships/webSettings" Target="webSettings.xml"/><Relationship Id="rId9" Type="http://schemas.openxmlformats.org/officeDocument/2006/relationships/image" Target="media/image4.wmf"/><Relationship Id="rId14" Type="http://schemas.openxmlformats.org/officeDocument/2006/relationships/control" Target="activeX/activeX4.xml"/><Relationship Id="rId22" Type="http://schemas.openxmlformats.org/officeDocument/2006/relationships/image" Target="media/image6.png"/><Relationship Id="rId27"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B325F79B</Template>
  <TotalTime>220</TotalTime>
  <Pages>6</Pages>
  <Words>581</Words>
  <Characters>3197</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Wouter Koppers</dc:creator>
  <cp:lastModifiedBy>Sandra Beekhoven</cp:lastModifiedBy>
  <cp:revision>15</cp:revision>
  <dcterms:created xsi:type="dcterms:W3CDTF">2016-09-12T13:58:00Z</dcterms:created>
  <dcterms:modified xsi:type="dcterms:W3CDTF">2016-09-14T11:29:00Z</dcterms:modified>
</cp:coreProperties>
</file>